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ind w:left="0" w:right="0" w:firstLine="720"/>
        <w:contextualSpacing w:val="0"/>
        <w:jc w:val="center"/>
        <w:rPr>
          <w:rFonts w:ascii="Cambria" w:cs="Cambria" w:eastAsia="Cambria" w:hAnsi="Cambria"/>
        </w:rPr>
      </w:pPr>
      <w:r w:rsidDel="00000000" w:rsidR="00000000" w:rsidRPr="00000000">
        <w:rPr>
          <w:rFonts w:ascii="Cambria" w:cs="Cambria" w:eastAsia="Cambria" w:hAnsi="Cambria"/>
          <w:rtl w:val="0"/>
        </w:rPr>
        <w:t xml:space="preserve">Universidade Estadual de Campinas Instituto de Computação</w:t>
      </w:r>
    </w:p>
    <w:p w:rsidR="00000000" w:rsidDel="00000000" w:rsidP="00000000" w:rsidRDefault="00000000" w:rsidRPr="00000000" w14:paraId="00000001">
      <w:pPr>
        <w:spacing w:after="0" w:line="240" w:lineRule="auto"/>
        <w:ind w:left="0" w:right="0" w:firstLine="720"/>
        <w:contextualSpacing w:val="0"/>
        <w:jc w:val="center"/>
        <w:rPr>
          <w:rFonts w:ascii="Cambria" w:cs="Cambria" w:eastAsia="Cambria" w:hAnsi="Cambria"/>
        </w:rPr>
      </w:pPr>
      <w:r w:rsidDel="00000000" w:rsidR="00000000" w:rsidRPr="00000000">
        <w:rPr>
          <w:rFonts w:ascii="Cambria" w:cs="Cambria" w:eastAsia="Cambria" w:hAnsi="Cambria"/>
          <w:rtl w:val="0"/>
        </w:rPr>
        <w:t xml:space="preserve">Introdução ao Processamento Digital de Imagem (MC920 / MO443)</w:t>
      </w:r>
    </w:p>
    <w:p w:rsidR="00000000" w:rsidDel="00000000" w:rsidP="00000000" w:rsidRDefault="00000000" w:rsidRPr="00000000" w14:paraId="00000002">
      <w:pPr>
        <w:spacing w:after="0" w:line="240" w:lineRule="auto"/>
        <w:ind w:left="0" w:right="0"/>
        <w:contextualSpacing w:val="0"/>
        <w:jc w:val="center"/>
        <w:rPr>
          <w:rFonts w:ascii="Cambria" w:cs="Cambria" w:eastAsia="Cambria" w:hAnsi="Cambria"/>
        </w:rPr>
      </w:pPr>
      <w:r w:rsidDel="00000000" w:rsidR="00000000" w:rsidRPr="00000000">
        <w:rPr>
          <w:rFonts w:ascii="Cambria" w:cs="Cambria" w:eastAsia="Cambria" w:hAnsi="Cambria"/>
          <w:rtl w:val="0"/>
        </w:rPr>
        <w:t xml:space="preserve">Professor: Hélio Pedrini</w:t>
      </w:r>
      <w:r w:rsidDel="00000000" w:rsidR="00000000" w:rsidRPr="00000000">
        <w:rPr>
          <w:rtl w:val="0"/>
        </w:rPr>
      </w:r>
    </w:p>
    <w:p w:rsidR="00000000" w:rsidDel="00000000" w:rsidP="00000000" w:rsidRDefault="00000000" w:rsidRPr="00000000" w14:paraId="00000003">
      <w:pPr>
        <w:spacing w:after="0" w:line="240" w:lineRule="auto"/>
        <w:ind w:lef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Lista II</w:t>
      </w:r>
    </w:p>
    <w:p w:rsidR="00000000" w:rsidDel="00000000" w:rsidP="00000000" w:rsidRDefault="00000000" w:rsidRPr="00000000" w14:paraId="00000004">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Ache a representação </w:t>
      </w:r>
      <w:r w:rsidDel="00000000" w:rsidR="00000000" w:rsidRPr="00000000">
        <w:rPr>
          <w:rFonts w:ascii="Cambria" w:cs="Cambria" w:eastAsia="Cambria" w:hAnsi="Cambria"/>
          <w:i w:val="1"/>
          <w:rtl w:val="0"/>
        </w:rPr>
        <w:t xml:space="preserve">quadtree </w:t>
      </w:r>
      <w:r w:rsidDel="00000000" w:rsidR="00000000" w:rsidRPr="00000000">
        <w:rPr>
          <w:rFonts w:ascii="Cambria" w:cs="Cambria" w:eastAsia="Cambria" w:hAnsi="Cambria"/>
          <w:rtl w:val="0"/>
        </w:rPr>
        <w:t xml:space="preserve">do seguinte objeto:</w:t>
      </w:r>
    </w:p>
    <w:p w:rsidR="00000000" w:rsidDel="00000000" w:rsidP="00000000" w:rsidRDefault="00000000" w:rsidRPr="00000000" w14:paraId="00000005">
      <w:pPr>
        <w:spacing w:after="0" w:line="240" w:lineRule="auto"/>
        <w:ind w:left="0" w:right="0"/>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1"/>
        <w:tblW w:w="23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
        <w:gridCol w:w="285"/>
        <w:gridCol w:w="285"/>
        <w:gridCol w:w="285"/>
        <w:gridCol w:w="285"/>
        <w:gridCol w:w="285"/>
        <w:gridCol w:w="285"/>
        <w:gridCol w:w="330"/>
        <w:tblGridChange w:id="0">
          <w:tblGrid>
            <w:gridCol w:w="285"/>
            <w:gridCol w:w="285"/>
            <w:gridCol w:w="285"/>
            <w:gridCol w:w="285"/>
            <w:gridCol w:w="285"/>
            <w:gridCol w:w="285"/>
            <w:gridCol w:w="285"/>
            <w:gridCol w:w="33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7">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r>
      <w:tr>
        <w:trPr>
          <w:trHeight w:val="280" w:hRule="atLeast"/>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6">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7">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8">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9">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A">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B">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C">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D">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r>
      <w:tr>
        <w:trPr>
          <w:trHeight w:val="280" w:hRule="atLeast"/>
        </w:trPr>
        <w:tc>
          <w:tcPr>
            <w:tcBorders>
              <w:left w:color="000000" w:space="0" w:sz="4" w:val="single"/>
              <w:right w:color="000000" w:space="0" w:sz="4" w:val="single"/>
            </w:tcBorders>
            <w:vAlign w:val="center"/>
          </w:tcPr>
          <w:p w:rsidR="00000000" w:rsidDel="00000000" w:rsidP="00000000" w:rsidRDefault="00000000" w:rsidRPr="00000000" w14:paraId="0000001E">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F">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0">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1">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2">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3">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4">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5">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r>
      <w:tr>
        <w:trPr>
          <w:trHeight w:val="280" w:hRule="atLeast"/>
        </w:trPr>
        <w:tc>
          <w:tcPr>
            <w:tcBorders>
              <w:left w:color="000000" w:space="0" w:sz="4" w:val="single"/>
              <w:right w:color="000000" w:space="0" w:sz="4" w:val="single"/>
            </w:tcBorders>
            <w:vAlign w:val="center"/>
          </w:tcPr>
          <w:p w:rsidR="00000000" w:rsidDel="00000000" w:rsidP="00000000" w:rsidRDefault="00000000" w:rsidRPr="00000000" w14:paraId="00000026">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7">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8">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9">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A">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B">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C">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D">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r>
      <w:tr>
        <w:trPr>
          <w:trHeight w:val="280" w:hRule="atLeast"/>
        </w:trPr>
        <w:tc>
          <w:tcPr>
            <w:tcBorders>
              <w:left w:color="000000" w:space="0" w:sz="4" w:val="single"/>
              <w:right w:color="000000" w:space="0" w:sz="4" w:val="single"/>
            </w:tcBorders>
            <w:vAlign w:val="center"/>
          </w:tcPr>
          <w:p w:rsidR="00000000" w:rsidDel="00000000" w:rsidP="00000000" w:rsidRDefault="00000000" w:rsidRPr="00000000" w14:paraId="0000002E">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F">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0">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1">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2">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3">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4">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5">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1</w:t>
            </w:r>
            <w:r w:rsidDel="00000000" w:rsidR="00000000" w:rsidRPr="00000000">
              <w:rPr>
                <w:rtl w:val="0"/>
              </w:rPr>
            </w:r>
          </w:p>
        </w:tc>
      </w:tr>
      <w:tr>
        <w:trPr>
          <w:trHeight w:val="280" w:hRule="atLeast"/>
        </w:trPr>
        <w:tc>
          <w:tcPr>
            <w:tcBorders>
              <w:left w:color="000000" w:space="0" w:sz="4" w:val="single"/>
              <w:right w:color="000000" w:space="0" w:sz="4" w:val="single"/>
            </w:tcBorders>
            <w:vAlign w:val="center"/>
          </w:tcPr>
          <w:p w:rsidR="00000000" w:rsidDel="00000000" w:rsidP="00000000" w:rsidRDefault="00000000" w:rsidRPr="00000000" w14:paraId="00000036">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7">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8">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9">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A">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B">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C">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D">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r>
      <w:tr>
        <w:trPr>
          <w:trHeight w:val="280" w:hRule="atLeast"/>
        </w:trPr>
        <w:tc>
          <w:tcPr>
            <w:tcBorders>
              <w:left w:color="000000" w:space="0" w:sz="4" w:val="single"/>
              <w:right w:color="000000" w:space="0" w:sz="4" w:val="single"/>
            </w:tcBorders>
            <w:vAlign w:val="center"/>
          </w:tcPr>
          <w:p w:rsidR="00000000" w:rsidDel="00000000" w:rsidP="00000000" w:rsidRDefault="00000000" w:rsidRPr="00000000" w14:paraId="0000003E">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F">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0">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1">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2">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3">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4">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5">
            <w:pPr>
              <w:spacing w:after="0" w:line="240" w:lineRule="auto"/>
              <w:ind w:left="0" w:right="16" w:firstLine="0"/>
              <w:contextualSpacing w:val="0"/>
              <w:jc w:val="center"/>
              <w:rPr>
                <w:rFonts w:ascii="Cambria" w:cs="Cambria" w:eastAsia="Cambria" w:hAnsi="Cambria"/>
                <w:sz w:val="20"/>
                <w:szCs w:val="20"/>
              </w:rPr>
            </w:pPr>
            <w:r w:rsidDel="00000000" w:rsidR="00000000" w:rsidRPr="00000000">
              <w:rPr>
                <w:rFonts w:ascii="Cambria" w:cs="Cambria" w:eastAsia="Cambria" w:hAnsi="Cambria"/>
                <w:sz w:val="17"/>
                <w:szCs w:val="17"/>
                <w:rtl w:val="0"/>
              </w:rPr>
              <w:t xml:space="preserve">0</w:t>
            </w:r>
            <w:r w:rsidDel="00000000" w:rsidR="00000000" w:rsidRPr="00000000">
              <w:rPr>
                <w:rtl w:val="0"/>
              </w:rPr>
            </w:r>
          </w:p>
        </w:tc>
      </w:tr>
    </w:tbl>
    <w:p w:rsidR="00000000" w:rsidDel="00000000" w:rsidP="00000000" w:rsidRDefault="00000000" w:rsidRPr="00000000" w14:paraId="00000046">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04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85725</wp:posOffset>
            </wp:positionV>
            <wp:extent cx="1514475" cy="1609725"/>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514475" cy="1609725"/>
                    </a:xfrm>
                    <a:prstGeom prst="rect"/>
                    <a:ln/>
                  </pic:spPr>
                </pic:pic>
              </a:graphicData>
            </a:graphic>
          </wp:anchor>
        </w:drawing>
      </w:r>
    </w:p>
    <w:p w:rsidR="00000000" w:rsidDel="00000000" w:rsidP="00000000" w:rsidRDefault="00000000" w:rsidRPr="00000000" w14:paraId="00000048">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p w:rsidR="00000000" w:rsidDel="00000000" w:rsidP="00000000" w:rsidRDefault="00000000" w:rsidRPr="00000000" w14:paraId="00000049">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4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    (0, 1)    (0, 0)    1</w:t>
      </w:r>
    </w:p>
    <w:p w:rsidR="00000000" w:rsidDel="00000000" w:rsidP="00000000" w:rsidRDefault="00000000" w:rsidRPr="00000000" w14:paraId="0000004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4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 0)    1    (0, 0)    (0, 1)        1    (0, 1)    (0, 0)    (0, 0)</w:t>
        <w:tab/>
      </w:r>
    </w:p>
    <w:p w:rsidR="00000000" w:rsidDel="00000000" w:rsidP="00000000" w:rsidRDefault="00000000" w:rsidRPr="00000000" w14:paraId="0000004D">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4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 0)    (0, 0)    (0, 1)    (0, 1)        (0, 0)    (0, 1)    (0, 0)    (0, 0)</w:t>
      </w:r>
    </w:p>
    <w:p w:rsidR="00000000" w:rsidDel="00000000" w:rsidP="00000000" w:rsidRDefault="00000000" w:rsidRPr="00000000" w14:paraId="0000004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5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5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52">
      <w:pPr>
        <w:spacing w:after="0" w:line="240" w:lineRule="auto"/>
        <w:ind w:left="0" w:right="0"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 (1)(0,1)(0,0)(1) (0,0)(1)(0,0)(0,1) (1)(0,1)(0,0)(0,0) (0,0)(0,0)(0,1)(0,1) (0,0)(0,1)(0,0)(0,0)</w:t>
      </w:r>
    </w:p>
    <w:p w:rsidR="00000000" w:rsidDel="00000000" w:rsidP="00000000" w:rsidRDefault="00000000" w:rsidRPr="00000000" w14:paraId="00000053">
      <w:pPr>
        <w:spacing w:after="0" w:line="240" w:lineRule="auto"/>
        <w:ind w:left="0" w:right="0"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 101001 0010001 1010000 00000101 00010000 (binary)</w:t>
      </w:r>
    </w:p>
    <w:p w:rsidR="00000000" w:rsidDel="00000000" w:rsidP="00000000" w:rsidRDefault="00000000" w:rsidRPr="00000000" w14:paraId="00000054">
      <w:pPr>
        <w:spacing w:after="0" w:line="240" w:lineRule="auto"/>
        <w:ind w:left="0" w:right="0"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1A48D00510 (hexadecimal)</w:t>
      </w:r>
    </w:p>
    <w:p w:rsidR="00000000" w:rsidDel="00000000" w:rsidP="00000000" w:rsidRDefault="00000000" w:rsidRPr="00000000" w14:paraId="00000055">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56">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Quais os efeitos causados a representação </w:t>
      </w:r>
      <w:r w:rsidDel="00000000" w:rsidR="00000000" w:rsidRPr="00000000">
        <w:rPr>
          <w:rFonts w:ascii="Cambria" w:cs="Cambria" w:eastAsia="Cambria" w:hAnsi="Cambria"/>
          <w:i w:val="1"/>
          <w:rtl w:val="0"/>
        </w:rPr>
        <w:t xml:space="preserve">quadtree </w:t>
      </w:r>
      <w:r w:rsidDel="00000000" w:rsidR="00000000" w:rsidRPr="00000000">
        <w:rPr>
          <w:rFonts w:ascii="Cambria" w:cs="Cambria" w:eastAsia="Cambria" w:hAnsi="Cambria"/>
          <w:rtl w:val="0"/>
        </w:rPr>
        <w:t xml:space="preserve">de uma imagem após sofrer uma mudança de escala, translação ou rotação?</w:t>
      </w:r>
    </w:p>
    <w:p w:rsidR="00000000" w:rsidDel="00000000" w:rsidP="00000000" w:rsidRDefault="00000000" w:rsidRPr="00000000" w14:paraId="0000005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058">
      <w:pPr>
        <w:spacing w:after="0" w:line="240" w:lineRule="auto"/>
        <w:ind w:left="0" w:right="0" w:firstLine="720"/>
        <w:contextualSpacing w:val="0"/>
        <w:rPr>
          <w:rFonts w:ascii="Times New Roman" w:cs="Times New Roman" w:eastAsia="Times New Roman" w:hAnsi="Times New Roman"/>
          <w:color w:val="4a86e8"/>
          <w:sz w:val="24"/>
          <w:szCs w:val="24"/>
        </w:rPr>
      </w:pPr>
      <w:commentRangeStart w:id="0"/>
      <w:commentRangeStart w:id="1"/>
      <w:r w:rsidDel="00000000" w:rsidR="00000000" w:rsidRPr="00000000">
        <w:rPr>
          <w:rFonts w:ascii="Times New Roman" w:cs="Times New Roman" w:eastAsia="Times New Roman" w:hAnsi="Times New Roman"/>
          <w:color w:val="4a86e8"/>
          <w:sz w:val="24"/>
          <w:szCs w:val="24"/>
          <w:rtl w:val="0"/>
        </w:rPr>
        <w:t xml:space="preserve">Mudança de escala: a representação continuará a mesma, apesar de estar suspeita a mudanças conforme ocorrer a perda de detalhes da imagem.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spacing w:after="0" w:line="240" w:lineRule="auto"/>
        <w:ind w:left="720" w:right="0" w:firstLine="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Mudança de translação ou rotação: a representação mudará completamente (</w:t>
      </w:r>
      <w:r w:rsidDel="00000000" w:rsidR="00000000" w:rsidRPr="00000000">
        <w:rPr>
          <w:rFonts w:ascii="Times New Roman" w:cs="Times New Roman" w:eastAsia="Times New Roman" w:hAnsi="Times New Roman"/>
          <w:i w:val="1"/>
          <w:color w:val="4a86e8"/>
          <w:sz w:val="24"/>
          <w:szCs w:val="24"/>
          <w:rtl w:val="0"/>
        </w:rPr>
        <w:t xml:space="preserve">quadtree</w:t>
      </w:r>
      <w:r w:rsidDel="00000000" w:rsidR="00000000" w:rsidRPr="00000000">
        <w:rPr>
          <w:rFonts w:ascii="Times New Roman" w:cs="Times New Roman" w:eastAsia="Times New Roman" w:hAnsi="Times New Roman"/>
          <w:color w:val="4a86e8"/>
          <w:sz w:val="24"/>
          <w:szCs w:val="24"/>
          <w:rtl w:val="0"/>
        </w:rPr>
        <w:t xml:space="preserve"> é muito sensível a esse tipo de mudanças).</w:t>
      </w:r>
    </w:p>
    <w:p w:rsidR="00000000" w:rsidDel="00000000" w:rsidP="00000000" w:rsidRDefault="00000000" w:rsidRPr="00000000" w14:paraId="0000005A">
      <w:pPr>
        <w:spacing w:after="0" w:line="240" w:lineRule="auto"/>
        <w:ind w:left="720" w:right="0" w:firstLine="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5B">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Suponha a imagem a seguir.</w:t>
      </w:r>
    </w:p>
    <w:p w:rsidR="00000000" w:rsidDel="00000000" w:rsidP="00000000" w:rsidRDefault="00000000" w:rsidRPr="00000000" w14:paraId="0000005C">
      <w:pPr>
        <w:spacing w:after="0" w:line="240" w:lineRule="auto"/>
        <w:ind w:left="0" w:right="0"/>
        <w:contextualSpacing w:val="0"/>
        <w:rPr>
          <w:rFonts w:ascii="Cambria" w:cs="Cambria" w:eastAsia="Cambria" w:hAnsi="Cambria"/>
        </w:rPr>
      </w:pPr>
      <w:r w:rsidDel="00000000" w:rsidR="00000000" w:rsidRPr="00000000">
        <w:rPr>
          <w:rtl w:val="0"/>
        </w:rPr>
      </w:r>
    </w:p>
    <w:tbl>
      <w:tblPr>
        <w:tblStyle w:val="Table2"/>
        <w:tblW w:w="5442.5196850393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gridCol w:w="680.3149606299213"/>
        <w:gridCol w:w="680.3149606299213"/>
        <w:gridCol w:w="680.3149606299213"/>
        <w:gridCol w:w="680.3149606299213"/>
        <w:gridCol w:w="680.3149606299213"/>
        <w:gridCol w:w="680.3149606299213"/>
        <w:gridCol w:w="680.3149606299213"/>
        <w:tblGridChange w:id="0">
          <w:tblGrid>
            <w:gridCol w:w="680.3149606299213"/>
            <w:gridCol w:w="680.3149606299213"/>
            <w:gridCol w:w="680.3149606299213"/>
            <w:gridCol w:w="680.3149606299213"/>
            <w:gridCol w:w="680.3149606299213"/>
            <w:gridCol w:w="680.3149606299213"/>
            <w:gridCol w:w="680.3149606299213"/>
            <w:gridCol w:w="680.3149606299213"/>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240" w:lineRule="auto"/>
              <w:ind w:left="0" w:right="0"/>
              <w:contextualSpacing w:val="0"/>
              <w:jc w:val="center"/>
              <w:rPr>
                <w:rFonts w:ascii="Cambria" w:cs="Cambria" w:eastAsia="Cambria" w:hAnsi="Cambria"/>
              </w:rPr>
            </w:pPr>
            <w:r w:rsidDel="00000000" w:rsidR="00000000" w:rsidRPr="00000000">
              <w:rPr>
                <w:rFonts w:ascii="Cambria" w:cs="Cambria" w:eastAsia="Cambria" w:hAnsi="Cambria"/>
                <w:rtl w:val="0"/>
              </w:rPr>
              <w:t xml:space="preserve">169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240" w:lineRule="auto"/>
              <w:ind w:left="3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240" w:lineRule="auto"/>
              <w:ind w:left="6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240" w:lineRule="auto"/>
              <w:ind w:left="22"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240" w:lineRule="auto"/>
              <w:ind w:left="86"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0" w:line="240" w:lineRule="auto"/>
              <w:ind w:left="7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40" w:lineRule="auto"/>
              <w:ind w:left="0" w:right="0"/>
              <w:contextualSpacing w:val="0"/>
              <w:jc w:val="center"/>
              <w:rPr>
                <w:rFonts w:ascii="Cambria" w:cs="Cambria" w:eastAsia="Cambria" w:hAnsi="Cambria"/>
              </w:rPr>
            </w:pPr>
            <w:r w:rsidDel="00000000" w:rsidR="00000000" w:rsidRPr="00000000">
              <w:rPr>
                <w:rFonts w:ascii="Cambria" w:cs="Cambria" w:eastAsia="Cambria" w:hAnsi="Cambria"/>
                <w:rtl w:val="0"/>
              </w:rPr>
              <w:t xml:space="preserve">169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40" w:lineRule="auto"/>
              <w:ind w:left="3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240" w:lineRule="auto"/>
              <w:ind w:left="14"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40" w:lineRule="auto"/>
              <w:ind w:left="22"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0" w:line="240" w:lineRule="auto"/>
              <w:ind w:left="7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240" w:lineRule="auto"/>
              <w:ind w:left="7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0" w:line="240" w:lineRule="auto"/>
              <w:ind w:left="7"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40" w:lineRule="auto"/>
              <w:ind w:left="3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40" w:lineRule="auto"/>
              <w:ind w:left="45"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ind w:left="22"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line="240" w:lineRule="auto"/>
              <w:ind w:left="78"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0" w:line="240" w:lineRule="auto"/>
              <w:ind w:left="7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240" w:lineRule="auto"/>
              <w:ind w:left="15"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after="0" w:line="240" w:lineRule="auto"/>
              <w:ind w:left="15"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spacing w:after="0" w:line="240" w:lineRule="auto"/>
              <w:ind w:left="22"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240" w:lineRule="auto"/>
              <w:ind w:left="31"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243</w:t>
            </w:r>
          </w:p>
        </w:tc>
      </w:tr>
    </w:tbl>
    <w:p w:rsidR="00000000" w:rsidDel="00000000" w:rsidP="00000000" w:rsidRDefault="00000000" w:rsidRPr="00000000" w14:paraId="0000007D">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E">
      <w:pPr>
        <w:numPr>
          <w:ilvl w:val="1"/>
          <w:numId w:val="4"/>
        </w:numPr>
        <w:spacing w:after="0" w:line="240" w:lineRule="auto"/>
        <w:ind w:left="868" w:right="0" w:hanging="291"/>
        <w:contextualSpacing w:val="0"/>
        <w:rPr>
          <w:rFonts w:ascii="Cambria" w:cs="Cambria" w:eastAsia="Cambria" w:hAnsi="Cambria"/>
        </w:rPr>
      </w:pPr>
      <w:r w:rsidDel="00000000" w:rsidR="00000000" w:rsidRPr="00000000">
        <w:rPr>
          <w:rFonts w:ascii="Cambria" w:cs="Cambria" w:eastAsia="Cambria" w:hAnsi="Cambria"/>
          <w:rtl w:val="0"/>
        </w:rPr>
        <w:t xml:space="preserve">calcule a entropia da imagem;</w:t>
      </w:r>
    </w:p>
    <w:p w:rsidR="00000000" w:rsidDel="00000000" w:rsidP="00000000" w:rsidRDefault="00000000" w:rsidRPr="00000000" w14:paraId="0000007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080">
      <w:pPr>
        <w:spacing w:after="0" w:line="240" w:lineRule="auto"/>
        <w:ind w:left="0" w:right="0"/>
        <w:contextualSpacing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Imagem: </w:t>
      </w:r>
      <w:r w:rsidDel="00000000" w:rsidR="00000000" w:rsidRPr="00000000">
        <w:rPr>
          <w:rFonts w:ascii="Times New Roman" w:cs="Times New Roman" w:eastAsia="Times New Roman" w:hAnsi="Times New Roman"/>
          <w:i w:val="1"/>
          <w:color w:val="4a86e8"/>
          <w:sz w:val="24"/>
          <w:szCs w:val="24"/>
          <w:rtl w:val="0"/>
        </w:rPr>
        <w:t xml:space="preserve">4x8 = 32</w:t>
        <w:br w:type="textWrapping"/>
      </w:r>
    </w:p>
    <w:p w:rsidR="00000000" w:rsidDel="00000000" w:rsidP="00000000" w:rsidRDefault="00000000" w:rsidRPr="00000000" w14:paraId="00000081">
      <w:pPr>
        <w:spacing w:after="0" w:line="240" w:lineRule="auto"/>
        <w:ind w:left="0" w:right="0"/>
        <w:contextualSpacing w:val="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82">
      <w:pPr>
        <w:spacing w:after="0" w:line="240" w:lineRule="auto"/>
        <w:ind w:left="0" w:right="0"/>
        <w:contextualSpacing w:val="0"/>
        <w:rPr>
          <w:rFonts w:ascii="Times New Roman" w:cs="Times New Roman" w:eastAsia="Times New Roman" w:hAnsi="Times New Roman"/>
          <w:i w:val="1"/>
          <w:color w:val="4a86e8"/>
          <w:sz w:val="24"/>
          <w:szCs w:val="24"/>
        </w:rPr>
      </w:pPr>
      <w:r w:rsidDel="00000000" w:rsidR="00000000" w:rsidRPr="00000000">
        <w:rPr>
          <w:rtl w:val="0"/>
        </w:rPr>
      </w:r>
    </w:p>
    <w:tbl>
      <w:tblPr>
        <w:tblStyle w:val="Table3"/>
        <w:tblW w:w="5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00"/>
        <w:gridCol w:w="870"/>
        <w:gridCol w:w="870"/>
        <w:gridCol w:w="855"/>
        <w:tblGridChange w:id="0">
          <w:tblGrid>
            <w:gridCol w:w="2040"/>
            <w:gridCol w:w="900"/>
            <w:gridCol w:w="870"/>
            <w:gridCol w:w="870"/>
            <w:gridCol w:w="855"/>
          </w:tblGrid>
        </w:tblGridChange>
      </w:tblGrid>
      <w:tr>
        <w:trPr>
          <w:trHeight w:val="54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Níveis de cinza (</w:t>
            </w:r>
            <w:r w:rsidDel="00000000" w:rsidR="00000000" w:rsidRPr="00000000">
              <w:rPr>
                <w:rFonts w:ascii="Times New Roman" w:cs="Times New Roman" w:eastAsia="Times New Roman" w:hAnsi="Times New Roman"/>
                <w:i w:val="1"/>
                <w:color w:val="4a86e8"/>
                <w:sz w:val="24"/>
                <w:szCs w:val="24"/>
                <w:rtl w:val="0"/>
              </w:rPr>
              <w:t xml:space="preserve">i</w:t>
            </w:r>
            <w:r w:rsidDel="00000000" w:rsidR="00000000" w:rsidRPr="00000000">
              <w:rPr>
                <w:rFonts w:ascii="Times New Roman" w:cs="Times New Roman" w:eastAsia="Times New Roman" w:hAnsi="Times New Roman"/>
                <w:color w:val="4a86e8"/>
                <w:sz w:val="24"/>
                <w:szCs w:val="24"/>
                <w:rtl w:val="0"/>
              </w:rPr>
              <w:t xml:space="preserve">)</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n</m:t>
                  </m:r>
                </m:e>
                <m:sub>
                  <m:r>
                    <w:rPr>
                      <w:rFonts w:ascii="Times New Roman" w:cs="Times New Roman" w:eastAsia="Times New Roman" w:hAnsi="Times New Roman"/>
                      <w:color w:val="4a86e8"/>
                      <w:sz w:val="24"/>
                      <w:szCs w:val="24"/>
                    </w:rPr>
                    <m:t xml:space="preserve">i</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4</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4</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12</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m:oMath>
              <m:r>
                <w:rPr>
                  <w:rFonts w:ascii="Times New Roman" w:cs="Times New Roman" w:eastAsia="Times New Roman" w:hAnsi="Times New Roman"/>
                  <w:color w:val="4a86e8"/>
                  <w:sz w:val="24"/>
                  <w:szCs w:val="24"/>
                </w:rPr>
                <m:t xml:space="preserve">p(i)</m:t>
              </m:r>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0.375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0.125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0.125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0.375</w:t>
            </w:r>
          </w:p>
        </w:tc>
      </w:tr>
    </w:tbl>
    <w:p w:rsidR="00000000" w:rsidDel="00000000" w:rsidP="00000000" w:rsidRDefault="00000000" w:rsidRPr="00000000" w14:paraId="00000092">
      <w:pPr>
        <w:spacing w:after="0" w:line="240" w:lineRule="auto"/>
        <w:ind w:left="720" w:right="0" w:firstLine="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93">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H = </w:t>
      </w:r>
      <m:oMath>
        <m:r>
          <w:rPr>
            <w:rFonts w:ascii="Times New Roman" w:cs="Times New Roman" w:eastAsia="Times New Roman" w:hAnsi="Times New Roman"/>
            <w:color w:val="4a86e8"/>
            <w:sz w:val="24"/>
            <w:szCs w:val="24"/>
          </w:rPr>
          <m:t xml:space="preserve">-</m:t>
        </m:r>
        <m:nary>
          <m:naryPr>
            <m:chr m:val="∑"/>
            <m:ctrlPr>
              <w:rPr>
                <w:rFonts w:ascii="Times New Roman" w:cs="Times New Roman" w:eastAsia="Times New Roman" w:hAnsi="Times New Roman"/>
                <w:color w:val="4a86e8"/>
                <w:sz w:val="24"/>
                <w:szCs w:val="24"/>
              </w:rPr>
            </m:ctrlPr>
          </m:naryPr>
          <m:sub>
            <m:r>
              <w:rPr>
                <w:rFonts w:ascii="Times New Roman" w:cs="Times New Roman" w:eastAsia="Times New Roman" w:hAnsi="Times New Roman"/>
                <w:color w:val="4a86e8"/>
                <w:sz w:val="24"/>
                <w:szCs w:val="24"/>
              </w:rPr>
              <m:t xml:space="preserve">i=1</m:t>
            </m:r>
          </m:sub>
          <m:sup>
            <m:r>
              <w:rPr>
                <w:rFonts w:ascii="Times New Roman" w:cs="Times New Roman" w:eastAsia="Times New Roman" w:hAnsi="Times New Roman"/>
                <w:color w:val="4a86e8"/>
                <w:sz w:val="24"/>
                <w:szCs w:val="24"/>
              </w:rPr>
              <m:t xml:space="preserve">k</m:t>
            </m:r>
          </m:sup>
        </m:nary>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p</m:t>
            </m:r>
          </m:e>
          <m:sub>
            <m:r>
              <w:rPr>
                <w:rFonts w:ascii="Times New Roman" w:cs="Times New Roman" w:eastAsia="Times New Roman" w:hAnsi="Times New Roman"/>
                <w:color w:val="4a86e8"/>
                <w:sz w:val="24"/>
                <w:szCs w:val="24"/>
              </w:rPr>
              <m:t xml:space="preserve">i</m:t>
            </m:r>
          </m:sub>
        </m:sSub>
        <m:r>
          <w:rPr>
            <w:rFonts w:ascii="Times New Roman" w:cs="Times New Roman" w:eastAsia="Times New Roman" w:hAnsi="Times New Roman"/>
            <w:color w:val="4a86e8"/>
            <w:sz w:val="24"/>
            <w:szCs w:val="24"/>
          </w:rPr>
          <m:t xml:space="preserve">lo</m:t>
        </m:r>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g</m:t>
            </m:r>
          </m:e>
          <m:sub>
            <m:r>
              <w:rPr>
                <w:rFonts w:ascii="Times New Roman" w:cs="Times New Roman" w:eastAsia="Times New Roman" w:hAnsi="Times New Roman"/>
                <w:color w:val="4a86e8"/>
                <w:sz w:val="24"/>
                <w:szCs w:val="24"/>
              </w:rPr>
              <m:t xml:space="preserve">2</m:t>
            </m:r>
          </m:sub>
        </m:sSub>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p</m:t>
            </m:r>
          </m:e>
          <m:sub>
            <m:r>
              <w:rPr>
                <w:rFonts w:ascii="Times New Roman" w:cs="Times New Roman" w:eastAsia="Times New Roman" w:hAnsi="Times New Roman"/>
                <w:color w:val="4a86e8"/>
                <w:sz w:val="24"/>
                <w:szCs w:val="24"/>
              </w:rPr>
              <m:t xml:space="preserve">i</m:t>
            </m:r>
          </m:sub>
        </m:sSub>
      </m:oMath>
      <w:r w:rsidDel="00000000" w:rsidR="00000000" w:rsidRPr="00000000">
        <w:rPr>
          <w:rFonts w:ascii="Times New Roman" w:cs="Times New Roman" w:eastAsia="Times New Roman" w:hAnsi="Times New Roman"/>
          <w:color w:val="4a86e8"/>
          <w:sz w:val="24"/>
          <w:szCs w:val="24"/>
          <w:rtl w:val="0"/>
        </w:rPr>
        <w:t xml:space="preserve">= </w:t>
      </w:r>
      <m:oMath>
        <m:r>
          <w:rPr>
            <w:rFonts w:ascii="Times New Roman" w:cs="Times New Roman" w:eastAsia="Times New Roman" w:hAnsi="Times New Roman"/>
            <w:color w:val="4a86e8"/>
            <w:sz w:val="24"/>
            <w:szCs w:val="24"/>
          </w:rPr>
          <m:t xml:space="preserve">-(.375*lo</m:t>
        </m:r>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g</m:t>
            </m:r>
          </m:e>
          <m:sub>
            <m:r>
              <w:rPr>
                <w:rFonts w:ascii="Times New Roman" w:cs="Times New Roman" w:eastAsia="Times New Roman" w:hAnsi="Times New Roman"/>
                <w:color w:val="4a86e8"/>
                <w:sz w:val="24"/>
                <w:szCs w:val="24"/>
              </w:rPr>
              <m:t xml:space="preserve">2</m:t>
            </m:r>
          </m:sub>
        </m:sSub>
        <m:r>
          <w:rPr>
            <w:rFonts w:ascii="Times New Roman" w:cs="Times New Roman" w:eastAsia="Times New Roman" w:hAnsi="Times New Roman"/>
            <w:color w:val="4a86e8"/>
            <w:sz w:val="24"/>
            <w:szCs w:val="24"/>
          </w:rPr>
          <m:t xml:space="preserve">(.375)*2+.125*lo</m:t>
        </m:r>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g</m:t>
            </m:r>
          </m:e>
          <m:sub>
            <m:r>
              <w:rPr>
                <w:rFonts w:ascii="Times New Roman" w:cs="Times New Roman" w:eastAsia="Times New Roman" w:hAnsi="Times New Roman"/>
                <w:color w:val="4a86e8"/>
                <w:sz w:val="24"/>
                <w:szCs w:val="24"/>
              </w:rPr>
              <m:t xml:space="preserve">2</m:t>
            </m:r>
          </m:sub>
        </m:sSub>
        <m:r>
          <w:rPr>
            <w:rFonts w:ascii="Times New Roman" w:cs="Times New Roman" w:eastAsia="Times New Roman" w:hAnsi="Times New Roman"/>
            <w:color w:val="4a86e8"/>
            <w:sz w:val="24"/>
            <w:szCs w:val="24"/>
          </w:rPr>
          <m:t xml:space="preserve">(.125)*2)=-(-1.061278-0.75)=</m:t>
        </m:r>
      </m:oMath>
      <w:r w:rsidDel="00000000" w:rsidR="00000000" w:rsidRPr="00000000">
        <w:rPr>
          <w:rFonts w:ascii="Times New Roman" w:cs="Times New Roman" w:eastAsia="Times New Roman" w:hAnsi="Times New Roman"/>
          <w:b w:val="1"/>
          <w:color w:val="4a86e8"/>
          <w:sz w:val="24"/>
          <w:szCs w:val="24"/>
          <w:rtl w:val="0"/>
        </w:rPr>
        <w:t xml:space="preserve">1.81</w:t>
      </w:r>
    </w:p>
    <w:p w:rsidR="00000000" w:rsidDel="00000000" w:rsidP="00000000" w:rsidRDefault="00000000" w:rsidRPr="00000000" w14:paraId="00000094">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95">
      <w:pPr>
        <w:numPr>
          <w:ilvl w:val="1"/>
          <w:numId w:val="4"/>
        </w:numPr>
        <w:spacing w:after="0" w:line="240" w:lineRule="auto"/>
        <w:ind w:left="868" w:right="0" w:hanging="291"/>
        <w:contextualSpacing w:val="0"/>
        <w:rPr>
          <w:rFonts w:ascii="Cambria" w:cs="Cambria" w:eastAsia="Cambria" w:hAnsi="Cambria"/>
        </w:rPr>
      </w:pPr>
      <w:r w:rsidDel="00000000" w:rsidR="00000000" w:rsidRPr="00000000">
        <w:rPr>
          <w:rFonts w:ascii="Cambria" w:cs="Cambria" w:eastAsia="Cambria" w:hAnsi="Cambria"/>
          <w:rtl w:val="0"/>
        </w:rPr>
        <w:t xml:space="preserve">calcule o código de Huffman para cada nível de cinza da imagem.</w:t>
      </w:r>
    </w:p>
    <w:p w:rsidR="00000000" w:rsidDel="00000000" w:rsidP="00000000" w:rsidRDefault="00000000" w:rsidRPr="00000000" w14:paraId="00000096">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09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98">
      <w:pPr>
        <w:spacing w:after="0" w:line="240" w:lineRule="auto"/>
        <w:ind w:left="0" w:right="0" w:firstLine="0"/>
        <w:contextualSpacing w:val="0"/>
        <w:jc w:val="cente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1            0</w:t>
      </w:r>
    </w:p>
    <w:p w:rsidR="00000000" w:rsidDel="00000000" w:rsidP="00000000" w:rsidRDefault="00000000" w:rsidRPr="00000000" w14:paraId="00000099">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0.375</w:t>
      </w:r>
      <w:r w:rsidDel="00000000" w:rsidR="00000000" w:rsidRPr="00000000">
        <w:rPr>
          <w:rFonts w:ascii="Times New Roman" w:cs="Times New Roman" w:eastAsia="Times New Roman" w:hAnsi="Times New Roman"/>
          <w:color w:val="4a86e8"/>
          <w:sz w:val="24"/>
          <w:szCs w:val="24"/>
          <w:rtl w:val="0"/>
        </w:rPr>
        <w:t xml:space="preserve">      0.625</w:t>
      </w:r>
    </w:p>
    <w:p w:rsidR="00000000" w:rsidDel="00000000" w:rsidP="00000000" w:rsidRDefault="00000000" w:rsidRPr="00000000" w14:paraId="0000009A">
      <w:pPr>
        <w:spacing w:after="0" w:line="240" w:lineRule="auto"/>
        <w:ind w:left="0" w:right="0" w:firstLine="720"/>
        <w:contextualSpacing w:val="0"/>
        <w:jc w:val="cente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1           0</w:t>
      </w:r>
    </w:p>
    <w:p w:rsidR="00000000" w:rsidDel="00000000" w:rsidP="00000000" w:rsidRDefault="00000000" w:rsidRPr="00000000" w14:paraId="0000009B">
      <w:pPr>
        <w:spacing w:after="0" w:line="240" w:lineRule="auto"/>
        <w:ind w:left="0" w:right="0" w:firstLine="72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0.25     </w:t>
      </w:r>
      <w:r w:rsidDel="00000000" w:rsidR="00000000" w:rsidRPr="00000000">
        <w:rPr>
          <w:rFonts w:ascii="Times New Roman" w:cs="Times New Roman" w:eastAsia="Times New Roman" w:hAnsi="Times New Roman"/>
          <w:b w:val="1"/>
          <w:color w:val="4a86e8"/>
          <w:sz w:val="24"/>
          <w:szCs w:val="24"/>
          <w:rtl w:val="0"/>
        </w:rPr>
        <w:t xml:space="preserve">0.375</w:t>
      </w:r>
    </w:p>
    <w:p w:rsidR="00000000" w:rsidDel="00000000" w:rsidP="00000000" w:rsidRDefault="00000000" w:rsidRPr="00000000" w14:paraId="0000009C">
      <w:pPr>
        <w:spacing w:after="0" w:line="240" w:lineRule="auto"/>
        <w:ind w:left="0" w:right="0" w:firstLine="0"/>
        <w:contextualSpacing w:val="0"/>
        <w:jc w:val="cente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1            0</w:t>
      </w:r>
    </w:p>
    <w:p w:rsidR="00000000" w:rsidDel="00000000" w:rsidP="00000000" w:rsidRDefault="00000000" w:rsidRPr="00000000" w14:paraId="0000009D">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0.125</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0.125</w:t>
      </w:r>
    </w:p>
    <w:p w:rsidR="00000000" w:rsidDel="00000000" w:rsidP="00000000" w:rsidRDefault="00000000" w:rsidRPr="00000000" w14:paraId="0000009E">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9F">
      <w:pPr>
        <w:spacing w:after="0" w:line="240" w:lineRule="auto"/>
        <w:ind w:left="0" w:right="0"/>
        <w:contextualSpacing w:val="0"/>
        <w:jc w:val="righ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Huffman ~ Binary Search Tree -&gt; Left Node: 1, Right Node: 0</w:t>
      </w:r>
    </w:p>
    <w:p w:rsidR="00000000" w:rsidDel="00000000" w:rsidP="00000000" w:rsidRDefault="00000000" w:rsidRPr="00000000" w14:paraId="000000A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tbl>
      <w:tblPr>
        <w:tblStyle w:val="Table4"/>
        <w:tblW w:w="7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60"/>
        <w:gridCol w:w="1110"/>
        <w:gridCol w:w="810"/>
        <w:gridCol w:w="780"/>
        <w:gridCol w:w="1080"/>
        <w:gridCol w:w="1080"/>
        <w:tblGridChange w:id="0">
          <w:tblGrid>
            <w:gridCol w:w="1065"/>
            <w:gridCol w:w="1560"/>
            <w:gridCol w:w="1110"/>
            <w:gridCol w:w="810"/>
            <w:gridCol w:w="780"/>
            <w:gridCol w:w="1080"/>
            <w:gridCol w:w="1080"/>
          </w:tblGrid>
        </w:tblGridChange>
      </w:tblGrid>
      <w:tr>
        <w:trPr>
          <w:trHeight w:val="440" w:hRule="atLeast"/>
        </w:trPr>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Fontes originais</w:t>
            </w:r>
          </w:p>
        </w:tc>
        <w:tc>
          <w:tcPr>
            <w:gridSpan w:val="5"/>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Redução de fontes</w:t>
            </w:r>
          </w:p>
        </w:tc>
      </w:tr>
      <w:tr>
        <w:trPr>
          <w:trHeight w:val="44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Símbolo</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Probabilidade</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Código</w:t>
            </w:r>
          </w:p>
        </w:tc>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1</w:t>
            </w:r>
          </w:p>
        </w:tc>
        <w:tc>
          <w:tcPr>
            <w:gridSpan w:val="2"/>
            <w:tcBorders>
              <w:top w:color="6fa8dc" w:space="0" w:sz="8" w:val="single"/>
              <w:left w:color="6fa8dc" w:space="0" w:sz="8" w:val="single"/>
              <w:bottom w:color="b4a7d6"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2</w:t>
            </w:r>
          </w:p>
        </w:tc>
      </w:tr>
      <w:tr>
        <w:trPr>
          <w:trHeight w:val="30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1</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.375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.375</w:t>
            </w:r>
          </w:p>
        </w:tc>
        <w:tc>
          <w:tcPr>
            <w:tcBorders>
              <w:top w:color="6fa8dc" w:space="0" w:sz="8" w:val="single"/>
              <w:left w:color="6fa8dc" w:space="0" w:sz="8" w:val="single"/>
              <w:bottom w:color="6fa8dc" w:space="0" w:sz="8" w:val="single"/>
              <w:right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tc>
        <w:tc>
          <w:tcPr>
            <w:tcBorders>
              <w:top w:color="b4a7d6" w:space="0" w:sz="8" w:val="single"/>
              <w:left w:color="b4a7d6" w:space="0" w:sz="8" w:val="single"/>
              <w:bottom w:color="b4a7d6" w:space="0" w:sz="8" w:val="single"/>
              <w:right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4a86e8"/>
                <w:sz w:val="24"/>
                <w:szCs w:val="24"/>
                <w:rtl w:val="0"/>
              </w:rPr>
              <w:t xml:space="preserve">.625</w:t>
            </w:r>
            <w:r w:rsidDel="00000000" w:rsidR="00000000" w:rsidRPr="00000000">
              <w:rPr>
                <w:rtl w:val="0"/>
              </w:rPr>
            </w:r>
          </w:p>
        </w:tc>
        <w:tc>
          <w:tcPr>
            <w:tcBorders>
              <w:top w:color="6fa8dc" w:space="0" w:sz="8" w:val="single"/>
              <w:left w:color="b4a7d6"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4</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.375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.375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00</w:t>
            </w:r>
          </w:p>
        </w:tc>
        <w:tc>
          <w:tcPr>
            <w:tcBorders>
              <w:top w:color="b4a7d6"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.375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2</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.125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.250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3</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.125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010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tl w:val="0"/>
              </w:rPr>
            </w:r>
          </w:p>
        </w:tc>
      </w:tr>
    </w:tbl>
    <w:p w:rsidR="00000000" w:rsidDel="00000000" w:rsidP="00000000" w:rsidRDefault="00000000" w:rsidRPr="00000000" w14:paraId="000000C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CC">
      <w:pPr>
        <w:spacing w:after="0" w:line="240" w:lineRule="auto"/>
        <w:ind w:left="0" w:right="0"/>
        <w:contextualSpacing w:val="0"/>
        <w:jc w:val="center"/>
        <w:rPr>
          <w:rFonts w:ascii="Times New Roman" w:cs="Times New Roman" w:eastAsia="Times New Roman" w:hAnsi="Times New Roman"/>
          <w:color w:val="4a86e8"/>
          <w:sz w:val="24"/>
          <w:szCs w:val="24"/>
        </w:rPr>
      </w:pPr>
      <m:oMath>
        <m:bar>
          <m:barPr>
            <m:pos/>
            <m:ctrlPr>
              <w:rPr>
                <w:rFonts w:ascii="Times New Roman" w:cs="Times New Roman" w:eastAsia="Times New Roman" w:hAnsi="Times New Roman"/>
                <w:color w:val="4a86e8"/>
                <w:sz w:val="24"/>
                <w:szCs w:val="24"/>
              </w:rPr>
            </m:ctrlPr>
          </m:barPr>
          <m:e>
            <m:r>
              <w:rPr>
                <w:rFonts w:ascii="Times New Roman" w:cs="Times New Roman" w:eastAsia="Times New Roman" w:hAnsi="Times New Roman"/>
                <w:color w:val="4a86e8"/>
                <w:sz w:val="24"/>
                <w:szCs w:val="24"/>
              </w:rPr>
              <m:t xml:space="preserve">L</m:t>
            </m:r>
          </m:e>
        </m:bar>
        <m:r>
          <w:rPr>
            <w:rFonts w:ascii="Times New Roman" w:cs="Times New Roman" w:eastAsia="Times New Roman" w:hAnsi="Times New Roman"/>
            <w:color w:val="4a86e8"/>
            <w:sz w:val="24"/>
            <w:szCs w:val="24"/>
          </w:rPr>
          <m:t xml:space="preserve">=.375*1+.375*2+.125*3*2=</m:t>
        </m:r>
      </m:oMath>
      <w:r w:rsidDel="00000000" w:rsidR="00000000" w:rsidRPr="00000000">
        <w:rPr>
          <w:rFonts w:ascii="Times New Roman" w:cs="Times New Roman" w:eastAsia="Times New Roman" w:hAnsi="Times New Roman"/>
          <w:b w:val="1"/>
          <w:color w:val="4a86e8"/>
          <w:sz w:val="24"/>
          <w:szCs w:val="24"/>
          <w:rtl w:val="0"/>
        </w:rPr>
        <w:t xml:space="preserve">1.875 </w:t>
      </w:r>
      <w:r w:rsidDel="00000000" w:rsidR="00000000" w:rsidRPr="00000000">
        <w:rPr>
          <w:rFonts w:ascii="Times New Roman" w:cs="Times New Roman" w:eastAsia="Times New Roman" w:hAnsi="Times New Roman"/>
          <w:color w:val="4a86e8"/>
          <w:sz w:val="24"/>
          <w:szCs w:val="24"/>
          <w:rtl w:val="0"/>
        </w:rPr>
        <w:t xml:space="preserve">bits/símbolo</w:t>
      </w:r>
    </w:p>
    <w:p w:rsidR="00000000" w:rsidDel="00000000" w:rsidP="00000000" w:rsidRDefault="00000000" w:rsidRPr="00000000" w14:paraId="000000CD">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C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C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D0">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Arial" w:cs="Arial" w:eastAsia="Arial" w:hAnsi="Arial"/>
          <w:rtl w:val="0"/>
        </w:rPr>
        <w:t xml:space="preserve">Dada uma fonte de cinco símbolos com probabilidades {0.55,0.15,0.15,0.10,0.05}, obtenha duas codificações de Huffman diferentes. Calcule o comprimento médi</w:t>
      </w:r>
      <w:r w:rsidDel="00000000" w:rsidR="00000000" w:rsidRPr="00000000">
        <w:rPr>
          <w:rFonts w:ascii="Cambria" w:cs="Cambria" w:eastAsia="Cambria" w:hAnsi="Cambria"/>
          <w:rtl w:val="0"/>
        </w:rPr>
        <w:t xml:space="preserve">o </w:t>
      </w:r>
      <w:r w:rsidDel="00000000" w:rsidR="00000000" w:rsidRPr="00000000">
        <w:rPr>
          <w:rFonts w:ascii="Cambria" w:cs="Cambria" w:eastAsia="Cambria" w:hAnsi="Cambria"/>
          <w:i w:val="1"/>
          <w:rtl w:val="0"/>
        </w:rPr>
        <w:t xml:space="preserve">L</w:t>
      </w:r>
      <w:r w:rsidDel="00000000" w:rsidR="00000000" w:rsidRPr="00000000">
        <w:rPr>
          <w:rFonts w:ascii="Cambria" w:cs="Cambria" w:eastAsia="Cambria" w:hAnsi="Cambria"/>
          <w:rtl w:val="0"/>
        </w:rPr>
        <w:t xml:space="preserve"> de bits para cada um dos códigos.</w:t>
      </w:r>
    </w:p>
    <w:p w:rsidR="00000000" w:rsidDel="00000000" w:rsidP="00000000" w:rsidRDefault="00000000" w:rsidRPr="00000000" w14:paraId="000000D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0D2">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ab/>
      </w:r>
      <w:r w:rsidDel="00000000" w:rsidR="00000000" w:rsidRPr="00000000">
        <w:rPr>
          <w:rFonts w:ascii="Times New Roman" w:cs="Times New Roman" w:eastAsia="Times New Roman" w:hAnsi="Times New Roman"/>
          <w:b w:val="1"/>
          <w:color w:val="4a86e8"/>
          <w:sz w:val="24"/>
          <w:szCs w:val="24"/>
          <w:rtl w:val="0"/>
        </w:rPr>
        <w:t xml:space="preserve">Primeira codificação:</w:t>
      </w:r>
    </w:p>
    <w:p w:rsidR="00000000" w:rsidDel="00000000" w:rsidP="00000000" w:rsidRDefault="00000000" w:rsidRPr="00000000" w14:paraId="000000D3">
      <w:pPr>
        <w:spacing w:after="0" w:line="240" w:lineRule="auto"/>
        <w:ind w:left="0" w:right="0"/>
        <w:contextualSpacing w:val="0"/>
        <w:jc w:val="cente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1            0</w:t>
      </w:r>
    </w:p>
    <w:p w:rsidR="00000000" w:rsidDel="00000000" w:rsidP="00000000" w:rsidRDefault="00000000" w:rsidRPr="00000000" w14:paraId="000000D4">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0.45</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 0.55</w:t>
      </w:r>
    </w:p>
    <w:p w:rsidR="00000000" w:rsidDel="00000000" w:rsidP="00000000" w:rsidRDefault="00000000" w:rsidRPr="00000000" w14:paraId="000000D5">
      <w:pPr>
        <w:spacing w:after="0" w:line="240" w:lineRule="auto"/>
        <w:ind w:left="0" w:right="0" w:firstLine="720"/>
        <w:contextualSpacing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1           0</w:t>
      </w:r>
    </w:p>
    <w:p w:rsidR="00000000" w:rsidDel="00000000" w:rsidP="00000000" w:rsidRDefault="00000000" w:rsidRPr="00000000" w14:paraId="000000D6">
      <w:pPr>
        <w:spacing w:after="0" w:line="240" w:lineRule="auto"/>
        <w:ind w:left="0" w:right="0"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                                                             0.15</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0.3</w:t>
      </w:r>
    </w:p>
    <w:p w:rsidR="00000000" w:rsidDel="00000000" w:rsidP="00000000" w:rsidRDefault="00000000" w:rsidRPr="00000000" w14:paraId="000000D7">
      <w:pPr>
        <w:spacing w:after="0" w:line="240" w:lineRule="auto"/>
        <w:ind w:left="0" w:right="0"/>
        <w:contextualSpacing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1            0</w:t>
      </w:r>
    </w:p>
    <w:p w:rsidR="00000000" w:rsidDel="00000000" w:rsidP="00000000" w:rsidRDefault="00000000" w:rsidRPr="00000000" w14:paraId="000000D8">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0.15</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0.15</w:t>
      </w:r>
    </w:p>
    <w:p w:rsidR="00000000" w:rsidDel="00000000" w:rsidP="00000000" w:rsidRDefault="00000000" w:rsidRPr="00000000" w14:paraId="000000D9">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1            0</w:t>
      </w:r>
      <w:r w:rsidDel="00000000" w:rsidR="00000000" w:rsidRPr="00000000">
        <w:rPr>
          <w:rtl w:val="0"/>
        </w:rPr>
      </w:r>
    </w:p>
    <w:p w:rsidR="00000000" w:rsidDel="00000000" w:rsidP="00000000" w:rsidRDefault="00000000" w:rsidRPr="00000000" w14:paraId="000000DA">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                                                                       .05          .10</w:t>
      </w:r>
    </w:p>
    <w:p w:rsidR="00000000" w:rsidDel="00000000" w:rsidP="00000000" w:rsidRDefault="00000000" w:rsidRPr="00000000" w14:paraId="000000DB">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DC">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DD">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DE">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DF">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E0">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E1">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tbl>
      <w:tblPr>
        <w:tblStyle w:val="Table5"/>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60"/>
        <w:gridCol w:w="1110"/>
        <w:gridCol w:w="825"/>
        <w:gridCol w:w="765"/>
        <w:gridCol w:w="795"/>
        <w:gridCol w:w="840"/>
        <w:gridCol w:w="840"/>
        <w:gridCol w:w="840"/>
        <w:tblGridChange w:id="0">
          <w:tblGrid>
            <w:gridCol w:w="1065"/>
            <w:gridCol w:w="1560"/>
            <w:gridCol w:w="1110"/>
            <w:gridCol w:w="825"/>
            <w:gridCol w:w="765"/>
            <w:gridCol w:w="795"/>
            <w:gridCol w:w="840"/>
            <w:gridCol w:w="840"/>
            <w:gridCol w:w="840"/>
          </w:tblGrid>
        </w:tblGridChange>
      </w:tblGrid>
      <w:tr>
        <w:trPr>
          <w:trHeight w:val="440" w:hRule="atLeast"/>
        </w:trPr>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Fontes originais</w:t>
            </w:r>
          </w:p>
        </w:tc>
        <w:tc>
          <w:tcPr>
            <w:gridSpan w:val="7"/>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Redução de fontes</w:t>
            </w:r>
          </w:p>
        </w:tc>
      </w:tr>
      <w:tr>
        <w:trPr>
          <w:trHeight w:val="44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Símbolo</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Probabilidade</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Código</w:t>
            </w:r>
          </w:p>
        </w:tc>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1</w:t>
            </w:r>
          </w:p>
        </w:tc>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2</w:t>
            </w:r>
          </w:p>
        </w:tc>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3</w:t>
            </w:r>
          </w:p>
        </w:tc>
      </w:tr>
      <w:tr>
        <w:trPr>
          <w:trHeight w:val="30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1</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2</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.45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3</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4</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5</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1010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r>
    </w:tbl>
    <w:p w:rsidR="00000000" w:rsidDel="00000000" w:rsidP="00000000" w:rsidRDefault="00000000" w:rsidRPr="00000000" w14:paraId="0000012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p w:rsidR="00000000" w:rsidDel="00000000" w:rsidP="00000000" w:rsidRDefault="00000000" w:rsidRPr="00000000" w14:paraId="00000122">
      <w:pPr>
        <w:spacing w:after="0" w:line="240" w:lineRule="auto"/>
        <w:ind w:left="0" w:right="0"/>
        <w:contextualSpacing w:val="0"/>
        <w:jc w:val="center"/>
        <w:rPr>
          <w:rFonts w:ascii="Times New Roman" w:cs="Times New Roman" w:eastAsia="Times New Roman" w:hAnsi="Times New Roman"/>
          <w:color w:val="4a86e8"/>
          <w:sz w:val="24"/>
          <w:szCs w:val="24"/>
        </w:rPr>
      </w:pPr>
      <m:oMath>
        <m:bar>
          <m:barPr>
            <m:pos/>
            <m:ctrlPr>
              <w:rPr>
                <w:rFonts w:ascii="Times New Roman" w:cs="Times New Roman" w:eastAsia="Times New Roman" w:hAnsi="Times New Roman"/>
                <w:color w:val="4a86e8"/>
                <w:sz w:val="24"/>
                <w:szCs w:val="24"/>
              </w:rPr>
            </m:ctrlPr>
          </m:barPr>
          <m:e>
            <m:r>
              <w:rPr>
                <w:rFonts w:ascii="Times New Roman" w:cs="Times New Roman" w:eastAsia="Times New Roman" w:hAnsi="Times New Roman"/>
                <w:color w:val="4a86e8"/>
                <w:sz w:val="24"/>
                <w:szCs w:val="24"/>
              </w:rPr>
              <m:t xml:space="preserve">L</m:t>
            </m:r>
          </m:e>
        </m:bar>
        <m:r>
          <w:rPr>
            <w:rFonts w:ascii="Times New Roman" w:cs="Times New Roman" w:eastAsia="Times New Roman" w:hAnsi="Times New Roman"/>
            <w:color w:val="4a86e8"/>
            <w:sz w:val="24"/>
            <w:szCs w:val="24"/>
          </w:rPr>
          <m:t xml:space="preserve">=.55*1+.15*2+.15*3+.10*4+.05*4=</m:t>
        </m:r>
      </m:oMath>
      <w:r w:rsidDel="00000000" w:rsidR="00000000" w:rsidRPr="00000000">
        <w:rPr>
          <w:rFonts w:ascii="Times New Roman" w:cs="Times New Roman" w:eastAsia="Times New Roman" w:hAnsi="Times New Roman"/>
          <w:b w:val="1"/>
          <w:color w:val="4a86e8"/>
          <w:sz w:val="24"/>
          <w:szCs w:val="24"/>
          <w:rtl w:val="0"/>
        </w:rPr>
        <w:t xml:space="preserve">1.900000001 </w:t>
      </w:r>
      <w:r w:rsidDel="00000000" w:rsidR="00000000" w:rsidRPr="00000000">
        <w:rPr>
          <w:rFonts w:ascii="Times New Roman" w:cs="Times New Roman" w:eastAsia="Times New Roman" w:hAnsi="Times New Roman"/>
          <w:color w:val="4a86e8"/>
          <w:sz w:val="24"/>
          <w:szCs w:val="24"/>
          <w:rtl w:val="0"/>
        </w:rPr>
        <w:t xml:space="preserve">bits/símbolo</w:t>
      </w:r>
    </w:p>
    <w:p w:rsidR="00000000" w:rsidDel="00000000" w:rsidP="00000000" w:rsidRDefault="00000000" w:rsidRPr="00000000" w14:paraId="00000123">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24">
      <w:pPr>
        <w:spacing w:after="0" w:line="240" w:lineRule="auto"/>
        <w:ind w:left="0" w:right="0" w:firstLine="72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Segunda codificação:</w:t>
      </w:r>
    </w:p>
    <w:p w:rsidR="00000000" w:rsidDel="00000000" w:rsidP="00000000" w:rsidRDefault="00000000" w:rsidRPr="00000000" w14:paraId="00000125">
      <w:pPr>
        <w:spacing w:after="0" w:line="240" w:lineRule="auto"/>
        <w:ind w:left="0" w:right="0"/>
        <w:contextualSpacing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1                   0</w:t>
      </w:r>
    </w:p>
    <w:p w:rsidR="00000000" w:rsidDel="00000000" w:rsidP="00000000" w:rsidRDefault="00000000" w:rsidRPr="00000000" w14:paraId="00000126">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0.45             </w:t>
      </w:r>
      <w:r w:rsidDel="00000000" w:rsidR="00000000" w:rsidRPr="00000000">
        <w:rPr>
          <w:rFonts w:ascii="Times New Roman" w:cs="Times New Roman" w:eastAsia="Times New Roman" w:hAnsi="Times New Roman"/>
          <w:b w:val="1"/>
          <w:color w:val="4a86e8"/>
          <w:sz w:val="24"/>
          <w:szCs w:val="24"/>
          <w:rtl w:val="0"/>
        </w:rPr>
        <w:t xml:space="preserve"> 0.55</w:t>
      </w:r>
    </w:p>
    <w:p w:rsidR="00000000" w:rsidDel="00000000" w:rsidP="00000000" w:rsidRDefault="00000000" w:rsidRPr="00000000" w14:paraId="00000127">
      <w:pPr>
        <w:spacing w:after="0" w:line="240" w:lineRule="auto"/>
        <w:ind w:left="0" w:right="0" w:firstLine="720"/>
        <w:contextualSpacing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1                     0</w:t>
      </w:r>
    </w:p>
    <w:p w:rsidR="00000000" w:rsidDel="00000000" w:rsidP="00000000" w:rsidRDefault="00000000" w:rsidRPr="00000000" w14:paraId="00000128">
      <w:pPr>
        <w:spacing w:after="0" w:line="240" w:lineRule="auto"/>
        <w:ind w:left="0" w:right="0"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                                                      0.15</w:t>
      </w:r>
      <w:r w:rsidDel="00000000" w:rsidR="00000000" w:rsidRPr="00000000">
        <w:rPr>
          <w:rFonts w:ascii="Times New Roman" w:cs="Times New Roman" w:eastAsia="Times New Roman" w:hAnsi="Times New Roman"/>
          <w:color w:val="4a86e8"/>
          <w:sz w:val="24"/>
          <w:szCs w:val="24"/>
          <w:rtl w:val="0"/>
        </w:rPr>
        <w:t xml:space="preserve">                 0.3</w:t>
      </w:r>
    </w:p>
    <w:p w:rsidR="00000000" w:rsidDel="00000000" w:rsidP="00000000" w:rsidRDefault="00000000" w:rsidRPr="00000000" w14:paraId="00000129">
      <w:pPr>
        <w:spacing w:after="0" w:line="240" w:lineRule="auto"/>
        <w:ind w:left="0" w:right="0"/>
        <w:contextualSpacing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1            0</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1            0</w:t>
      </w:r>
    </w:p>
    <w:p w:rsidR="00000000" w:rsidDel="00000000" w:rsidP="00000000" w:rsidRDefault="00000000" w:rsidRPr="00000000" w14:paraId="0000012A">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                                                           0.05</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0.10  0.15        0.15</w:t>
      </w:r>
    </w:p>
    <w:p w:rsidR="00000000" w:rsidDel="00000000" w:rsidP="00000000" w:rsidRDefault="00000000" w:rsidRPr="00000000" w14:paraId="0000012B">
      <w:pPr>
        <w:spacing w:after="0" w:line="240" w:lineRule="auto"/>
        <w:ind w:left="0" w:right="0"/>
        <w:contextualSpacing w:val="0"/>
        <w:jc w:val="center"/>
        <w:rPr>
          <w:rFonts w:ascii="Times New Roman" w:cs="Times New Roman" w:eastAsia="Times New Roman" w:hAnsi="Times New Roman"/>
          <w:b w:val="1"/>
          <w:color w:val="4a86e8"/>
          <w:sz w:val="24"/>
          <w:szCs w:val="24"/>
        </w:rPr>
      </w:pPr>
      <w:r w:rsidDel="00000000" w:rsidR="00000000" w:rsidRPr="00000000">
        <w:rPr>
          <w:rtl w:val="0"/>
        </w:rPr>
      </w:r>
    </w:p>
    <w:tbl>
      <w:tblPr>
        <w:tblStyle w:val="Table6"/>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60"/>
        <w:gridCol w:w="1110"/>
        <w:gridCol w:w="825"/>
        <w:gridCol w:w="765"/>
        <w:gridCol w:w="795"/>
        <w:gridCol w:w="840"/>
        <w:gridCol w:w="840"/>
        <w:gridCol w:w="840"/>
        <w:tblGridChange w:id="0">
          <w:tblGrid>
            <w:gridCol w:w="1065"/>
            <w:gridCol w:w="1560"/>
            <w:gridCol w:w="1110"/>
            <w:gridCol w:w="825"/>
            <w:gridCol w:w="765"/>
            <w:gridCol w:w="795"/>
            <w:gridCol w:w="840"/>
            <w:gridCol w:w="840"/>
            <w:gridCol w:w="840"/>
          </w:tblGrid>
        </w:tblGridChange>
      </w:tblGrid>
      <w:tr>
        <w:trPr>
          <w:trHeight w:val="440" w:hRule="atLeast"/>
        </w:trPr>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Fontes originais</w:t>
            </w:r>
          </w:p>
        </w:tc>
        <w:tc>
          <w:tcPr>
            <w:gridSpan w:val="7"/>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Redução de fontes</w:t>
            </w:r>
          </w:p>
        </w:tc>
      </w:tr>
      <w:tr>
        <w:trPr>
          <w:trHeight w:val="44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Símbolo</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Probabilidade</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Código</w:t>
            </w:r>
          </w:p>
        </w:tc>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1</w:t>
            </w:r>
          </w:p>
        </w:tc>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2</w:t>
            </w:r>
          </w:p>
        </w:tc>
        <w:tc>
          <w:tcPr>
            <w:gridSpan w:val="2"/>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Etapa 3</w:t>
            </w:r>
          </w:p>
        </w:tc>
      </w:tr>
      <w:tr>
        <w:trPr>
          <w:trHeight w:val="30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1</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.55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2</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.45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3</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4</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101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ind w:left="0" w:right="0"/>
              <w:contextualSpacing w:val="0"/>
              <w:jc w:val="center"/>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S</m:t>
                  </m:r>
                </m:e>
                <m:sub>
                  <m:r>
                    <w:rPr>
                      <w:rFonts w:ascii="Times New Roman" w:cs="Times New Roman" w:eastAsia="Times New Roman" w:hAnsi="Times New Roman"/>
                      <w:color w:val="4a86e8"/>
                      <w:sz w:val="24"/>
                      <w:szCs w:val="24"/>
                    </w:rPr>
                    <m:t xml:space="preserve">5</m:t>
                  </m:r>
                </m:sub>
              </m:sSub>
            </m:oMath>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.05</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110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r>
    </w:tbl>
    <w:p w:rsidR="00000000" w:rsidDel="00000000" w:rsidP="00000000" w:rsidRDefault="00000000" w:rsidRPr="00000000" w14:paraId="0000016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6C">
      <w:pPr>
        <w:spacing w:after="0" w:line="240" w:lineRule="auto"/>
        <w:ind w:left="0" w:right="0"/>
        <w:contextualSpacing w:val="0"/>
        <w:jc w:val="center"/>
        <w:rPr>
          <w:rFonts w:ascii="Times New Roman" w:cs="Times New Roman" w:eastAsia="Times New Roman" w:hAnsi="Times New Roman"/>
          <w:color w:val="4a86e8"/>
          <w:sz w:val="24"/>
          <w:szCs w:val="24"/>
        </w:rPr>
      </w:pPr>
      <m:oMath>
        <m:bar>
          <m:barPr>
            <m:pos/>
            <m:ctrlPr>
              <w:rPr>
                <w:rFonts w:ascii="Times New Roman" w:cs="Times New Roman" w:eastAsia="Times New Roman" w:hAnsi="Times New Roman"/>
                <w:color w:val="4a86e8"/>
                <w:sz w:val="24"/>
                <w:szCs w:val="24"/>
              </w:rPr>
            </m:ctrlPr>
          </m:barPr>
          <m:e>
            <m:r>
              <w:rPr>
                <w:rFonts w:ascii="Times New Roman" w:cs="Times New Roman" w:eastAsia="Times New Roman" w:hAnsi="Times New Roman"/>
                <w:color w:val="4a86e8"/>
                <w:sz w:val="24"/>
                <w:szCs w:val="24"/>
              </w:rPr>
              <m:t xml:space="preserve">L</m:t>
            </m:r>
          </m:e>
        </m:bar>
        <m:r>
          <w:rPr>
            <w:rFonts w:ascii="Times New Roman" w:cs="Times New Roman" w:eastAsia="Times New Roman" w:hAnsi="Times New Roman"/>
            <w:color w:val="4a86e8"/>
            <w:sz w:val="24"/>
            <w:szCs w:val="24"/>
          </w:rPr>
          <m:t xml:space="preserve">=.55*1+.15*3+.15*3+.10*3+.05*3=</m:t>
        </m:r>
      </m:oMath>
      <w:r w:rsidDel="00000000" w:rsidR="00000000" w:rsidRPr="00000000">
        <w:rPr>
          <w:rFonts w:ascii="Times New Roman" w:cs="Times New Roman" w:eastAsia="Times New Roman" w:hAnsi="Times New Roman"/>
          <w:b w:val="1"/>
          <w:color w:val="4a86e8"/>
          <w:sz w:val="24"/>
          <w:szCs w:val="24"/>
          <w:rtl w:val="0"/>
        </w:rPr>
        <w:t xml:space="preserve">1.9 </w:t>
      </w:r>
      <w:r w:rsidDel="00000000" w:rsidR="00000000" w:rsidRPr="00000000">
        <w:rPr>
          <w:rFonts w:ascii="Times New Roman" w:cs="Times New Roman" w:eastAsia="Times New Roman" w:hAnsi="Times New Roman"/>
          <w:color w:val="4a86e8"/>
          <w:sz w:val="24"/>
          <w:szCs w:val="24"/>
          <w:rtl w:val="0"/>
        </w:rPr>
        <w:t xml:space="preserve">bits/símbolo</w:t>
      </w:r>
    </w:p>
    <w:p w:rsidR="00000000" w:rsidDel="00000000" w:rsidP="00000000" w:rsidRDefault="00000000" w:rsidRPr="00000000" w14:paraId="0000016D">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6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6F">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Cambria" w:cs="Cambria" w:eastAsia="Cambria" w:hAnsi="Cambria"/>
          <w:rtl w:val="0"/>
        </w:rPr>
        <w:t xml:space="preserve">Considere uma fonte com alfabeto Ω = {a,b,c}. A partir da sequência 1, 2, 2, 0, 2, 3, 4, 9, 10, 5, 9</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construa o dicionário e decodifique essa sequência por meio do algoritmo LZW.</w:t>
      </w:r>
    </w:p>
    <w:p w:rsidR="00000000" w:rsidDel="00000000" w:rsidP="00000000" w:rsidRDefault="00000000" w:rsidRPr="00000000" w14:paraId="0000017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 bccacbcccccccccccaccc, d = {0: 'a', 1: 'b', 2: 'c', 3: 'bc', 4: 'cc', 5: 'ca', 6: 'ac', 7: 'cb', 8: 'bcc', 9: 'ccc', 10: 'cccc', 11: 'ccccc', 12: 'cac'}</w:t>
      </w:r>
    </w:p>
    <w:p w:rsidR="00000000" w:rsidDel="00000000" w:rsidP="00000000" w:rsidRDefault="00000000" w:rsidRPr="00000000" w14:paraId="0000017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tbl>
      <w:tblPr>
        <w:tblStyle w:val="Table7"/>
        <w:tblW w:w="9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730"/>
        <w:gridCol w:w="2730"/>
        <w:gridCol w:w="2760"/>
        <w:tblGridChange w:id="0">
          <w:tblGrid>
            <w:gridCol w:w="1050"/>
            <w:gridCol w:w="2730"/>
            <w:gridCol w:w="2730"/>
            <w:gridCol w:w="2760"/>
          </w:tblGrid>
        </w:tblGridChange>
      </w:tblGrid>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Input</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Dictionary translation</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Decode output</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New dictionary entry</w:t>
            </w:r>
          </w:p>
        </w:tc>
      </w:tr>
      <w:tr>
        <w:trPr>
          <w:trHeight w:val="38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b</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none</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 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w:t>
            </w:r>
            <w:r w:rsidDel="00000000" w:rsidR="00000000" w:rsidRPr="00000000">
              <w:rPr>
                <w:rFonts w:ascii="Times New Roman" w:cs="Times New Roman" w:eastAsia="Times New Roman" w:hAnsi="Times New Roman"/>
                <w:b w:val="1"/>
                <w:color w:val="4a86e8"/>
                <w:sz w:val="24"/>
                <w:szCs w:val="24"/>
                <w:rtl w:val="0"/>
              </w:rPr>
              <w:t xml:space="preserve">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bc/3</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 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w:t>
            </w:r>
            <w:r w:rsidDel="00000000" w:rsidR="00000000" w:rsidRPr="00000000">
              <w:rPr>
                <w:rFonts w:ascii="Times New Roman" w:cs="Times New Roman" w:eastAsia="Times New Roman" w:hAnsi="Times New Roman"/>
                <w:b w:val="1"/>
                <w:color w:val="4a86e8"/>
                <w:sz w:val="24"/>
                <w:szCs w:val="24"/>
                <w:rtl w:val="0"/>
              </w:rPr>
              <w:t xml:space="preserve">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cc/4</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 a</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bcc</w:t>
            </w:r>
            <w:r w:rsidDel="00000000" w:rsidR="00000000" w:rsidRPr="00000000">
              <w:rPr>
                <w:rFonts w:ascii="Times New Roman" w:cs="Times New Roman" w:eastAsia="Times New Roman" w:hAnsi="Times New Roman"/>
                <w:b w:val="1"/>
                <w:color w:val="4a86e8"/>
                <w:sz w:val="24"/>
                <w:szCs w:val="24"/>
                <w:rtl w:val="0"/>
              </w:rPr>
              <w:t xml:space="preserve">a</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ca/5</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 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bcca</w:t>
            </w:r>
            <w:r w:rsidDel="00000000" w:rsidR="00000000" w:rsidRPr="00000000">
              <w:rPr>
                <w:rFonts w:ascii="Times New Roman" w:cs="Times New Roman" w:eastAsia="Times New Roman" w:hAnsi="Times New Roman"/>
                <w:b w:val="1"/>
                <w:color w:val="4a86e8"/>
                <w:sz w:val="24"/>
                <w:szCs w:val="24"/>
                <w:rtl w:val="0"/>
              </w:rPr>
              <w:t xml:space="preserve">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ac/6</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3</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 bc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bccac</w:t>
            </w:r>
            <w:r w:rsidDel="00000000" w:rsidR="00000000" w:rsidRPr="00000000">
              <w:rPr>
                <w:rFonts w:ascii="Times New Roman" w:cs="Times New Roman" w:eastAsia="Times New Roman" w:hAnsi="Times New Roman"/>
                <w:b w:val="1"/>
                <w:color w:val="4a86e8"/>
                <w:sz w:val="24"/>
                <w:szCs w:val="24"/>
                <w:rtl w:val="0"/>
              </w:rPr>
              <w:t xml:space="preserve">b</w:t>
            </w:r>
            <w:r w:rsidDel="00000000" w:rsidR="00000000" w:rsidRPr="00000000">
              <w:rPr>
                <w:rFonts w:ascii="Times New Roman" w:cs="Times New Roman" w:eastAsia="Times New Roman" w:hAnsi="Times New Roman"/>
                <w:color w:val="4a86e8"/>
                <w:sz w:val="24"/>
                <w:szCs w:val="24"/>
                <w:rtl w:val="0"/>
              </w:rPr>
              <w:t xml:space="preserve">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cb/7</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4</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 cc</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bccacbc</w:t>
            </w:r>
            <w:r w:rsidDel="00000000" w:rsidR="00000000" w:rsidRPr="00000000">
              <w:rPr>
                <w:rFonts w:ascii="Times New Roman" w:cs="Times New Roman" w:eastAsia="Times New Roman" w:hAnsi="Times New Roman"/>
                <w:b w:val="1"/>
                <w:color w:val="4a86e8"/>
                <w:sz w:val="24"/>
                <w:szCs w:val="24"/>
                <w:rtl w:val="0"/>
              </w:rPr>
              <w:t xml:space="preserve">c</w:t>
            </w:r>
            <w:r w:rsidDel="00000000" w:rsidR="00000000" w:rsidRPr="00000000">
              <w:rPr>
                <w:rFonts w:ascii="Times New Roman" w:cs="Times New Roman" w:eastAsia="Times New Roman" w:hAnsi="Times New Roman"/>
                <w:color w:val="4a86e8"/>
                <w:sz w:val="24"/>
                <w:szCs w:val="24"/>
                <w:rtl w:val="0"/>
              </w:rPr>
              <w:t xml:space="preserve">c</w:t>
            </w: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bcc/8</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spacing w:after="0" w:line="240" w:lineRule="auto"/>
              <w:ind w:left="0" w:right="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spacing w:after="0" w:line="240" w:lineRule="auto"/>
              <w:ind w:left="0" w:right="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r>
    </w:tbl>
    <w:p w:rsidR="00000000" w:rsidDel="00000000" w:rsidP="00000000" w:rsidRDefault="00000000" w:rsidRPr="00000000" w14:paraId="00000196">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97">
      <w:pPr>
        <w:spacing w:after="0" w:line="240" w:lineRule="auto"/>
        <w:ind w:left="0" w:right="0"/>
        <w:contextualSpacing w:val="0"/>
        <w:rPr>
          <w:ins w:author="Lucas Racoci" w:id="0" w:date="2017-06-17T23:10:24Z"/>
          <w:rFonts w:ascii="Times New Roman" w:cs="Times New Roman" w:eastAsia="Times New Roman" w:hAnsi="Times New Roman"/>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2"/>
        <w:commentRangeStart w:id="3"/>
        <w:commentRangeStart w:id="4"/>
        <w:commentRangeStart w:id="5"/>
        <w:commentRangeStart w:id="2"/>
        <w:commentRangeEnd w:id="2"/>
        <w:r w:rsidDel="00000000" w:rsidR="00000000" w:rsidRPr="00000000">
          <w:commentReference w:id="2"/>
        </w:r>
        <w:commentRangeStart w:id="3"/>
        <w:commentRangeEnd w:id="3"/>
        <w:r w:rsidDel="00000000" w:rsidR="00000000" w:rsidRPr="00000000">
          <w:commentReference w:id="3"/>
        </w:r>
        <w:commentRangeStart w:id="4"/>
        <w:commentRangeEnd w:id="4"/>
        <w:r w:rsidDel="00000000" w:rsidR="00000000" w:rsidRPr="00000000">
          <w:commentReference w:id="4"/>
        </w:r>
        <w:commentRangeStart w:id="5"/>
        <w:commentRangeEnd w:id="5"/>
        <w:r w:rsidDel="00000000" w:rsidR="00000000" w:rsidRPr="00000000">
          <w:commentReference w:id="5"/>
        </w:r>
        <w:r w:rsidDel="00000000" w:rsidR="00000000" w:rsidRPr="00000000">
          <w:rPr>
            <w:rtl w:val="0"/>
          </w:rPr>
        </w:r>
      </w:ins>
    </w:p>
    <w:tbl>
      <w:tblPr>
        <w:tblStyle w:val="Table8"/>
        <w:tblW w:w="9270.0" w:type="dxa"/>
        <w:jc w:val="center"/>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1050"/>
        <w:gridCol w:w="2730"/>
        <w:gridCol w:w="2730"/>
        <w:gridCol w:w="2760"/>
        <w:tblGridChange w:id="0">
          <w:tblGrid>
            <w:gridCol w:w="1050"/>
            <w:gridCol w:w="2730"/>
            <w:gridCol w:w="2730"/>
            <w:gridCol w:w="2760"/>
          </w:tblGrid>
        </w:tblGridChange>
      </w:tblGrid>
      <w:tr>
        <w:trPr>
          <w:ins w:author="Lucas Racoci" w:id="0" w:date="2017-06-17T23:10:24Z"/>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spacing w:after="0" w:line="240" w:lineRule="auto"/>
              <w:ind w:left="0" w:right="0"/>
              <w:contextualSpacing w:val="0"/>
              <w:jc w:val="center"/>
              <w:rPr>
                <w:ins w:author="Lucas Racoci" w:id="0" w:date="2017-06-17T23:10:24Z"/>
                <w:rFonts w:ascii="Arial" w:cs="Arial" w:eastAsia="Arial" w:hAnsi="Arial"/>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6"/>
              <w:commentRangeEnd w:id="6"/>
              <w:r w:rsidDel="00000000" w:rsidR="00000000" w:rsidRPr="00000000">
                <w:commentReference w:id="6"/>
              </w:r>
              <w:commentRangeStart w:id="7"/>
              <w:commentRangeEnd w:id="7"/>
              <w:r w:rsidDel="00000000" w:rsidR="00000000" w:rsidRPr="00000000">
                <w:commentReference w:id="7"/>
              </w:r>
              <w:commentRangeStart w:id="8"/>
              <w:commentRangeEnd w:id="8"/>
              <w:r w:rsidDel="00000000" w:rsidR="00000000" w:rsidRPr="00000000">
                <w:commentReference w:id="8"/>
              </w:r>
              <w:commentRangeStart w:id="9"/>
              <w:commentRangeEnd w:id="9"/>
              <w:r w:rsidDel="00000000" w:rsidR="00000000" w:rsidRPr="00000000">
                <w:commentReference w:id="9"/>
              </w:r>
              <w:r w:rsidDel="00000000" w:rsidR="00000000" w:rsidRPr="00000000">
                <w:rPr>
                  <w:rFonts w:ascii="Arial" w:cs="Arial" w:eastAsia="Arial" w:hAnsi="Arial"/>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Input</w:t>
              </w:r>
            </w:ins>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spacing w:after="0" w:line="240" w:lineRule="auto"/>
              <w:ind w:left="0" w:right="0"/>
              <w:contextualSpacing w:val="0"/>
              <w:jc w:val="center"/>
              <w:rPr>
                <w:ins w:author="Lucas Racoci" w:id="0" w:date="2017-06-17T23:10:24Z"/>
                <w:rFonts w:ascii="Arial" w:cs="Arial" w:eastAsia="Arial" w:hAnsi="Arial"/>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0"/>
              <w:commentRangeEnd w:id="10"/>
              <w:r w:rsidDel="00000000" w:rsidR="00000000" w:rsidRPr="00000000">
                <w:commentReference w:id="10"/>
              </w:r>
              <w:commentRangeStart w:id="11"/>
              <w:commentRangeEnd w:id="11"/>
              <w:r w:rsidDel="00000000" w:rsidR="00000000" w:rsidRPr="00000000">
                <w:commentReference w:id="11"/>
              </w:r>
              <w:commentRangeStart w:id="12"/>
              <w:commentRangeEnd w:id="12"/>
              <w:r w:rsidDel="00000000" w:rsidR="00000000" w:rsidRPr="00000000">
                <w:commentReference w:id="12"/>
              </w:r>
              <w:commentRangeStart w:id="13"/>
              <w:commentRangeEnd w:id="13"/>
              <w:r w:rsidDel="00000000" w:rsidR="00000000" w:rsidRPr="00000000">
                <w:commentReference w:id="13"/>
              </w:r>
              <w:r w:rsidDel="00000000" w:rsidR="00000000" w:rsidRPr="00000000">
                <w:rPr>
                  <w:rFonts w:ascii="Arial" w:cs="Arial" w:eastAsia="Arial" w:hAnsi="Arial"/>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Dictionary translation</w:t>
              </w:r>
            </w:ins>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spacing w:after="0" w:line="240" w:lineRule="auto"/>
              <w:ind w:left="0" w:right="0"/>
              <w:contextualSpacing w:val="0"/>
              <w:jc w:val="center"/>
              <w:rPr>
                <w:ins w:author="Lucas Racoci" w:id="0" w:date="2017-06-17T23:10:24Z"/>
                <w:rFonts w:ascii="Arial" w:cs="Arial" w:eastAsia="Arial" w:hAnsi="Arial"/>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4"/>
              <w:commentRangeEnd w:id="14"/>
              <w:r w:rsidDel="00000000" w:rsidR="00000000" w:rsidRPr="00000000">
                <w:commentReference w:id="14"/>
              </w:r>
              <w:commentRangeStart w:id="15"/>
              <w:commentRangeEnd w:id="15"/>
              <w:r w:rsidDel="00000000" w:rsidR="00000000" w:rsidRPr="00000000">
                <w:commentReference w:id="15"/>
              </w:r>
              <w:commentRangeStart w:id="16"/>
              <w:commentRangeEnd w:id="16"/>
              <w:r w:rsidDel="00000000" w:rsidR="00000000" w:rsidRPr="00000000">
                <w:commentReference w:id="16"/>
              </w:r>
              <w:commentRangeStart w:id="17"/>
              <w:commentRangeEnd w:id="17"/>
              <w:r w:rsidDel="00000000" w:rsidR="00000000" w:rsidRPr="00000000">
                <w:commentReference w:id="17"/>
              </w:r>
              <w:r w:rsidDel="00000000" w:rsidR="00000000" w:rsidRPr="00000000">
                <w:rPr>
                  <w:rFonts w:ascii="Arial" w:cs="Arial" w:eastAsia="Arial" w:hAnsi="Arial"/>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Decode output</w:t>
              </w:r>
            </w:ins>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spacing w:after="0" w:line="240" w:lineRule="auto"/>
              <w:ind w:left="0" w:right="0"/>
              <w:contextualSpacing w:val="0"/>
              <w:jc w:val="center"/>
              <w:rPr>
                <w:ins w:author="Lucas Racoci" w:id="0" w:date="2017-06-17T23:10:24Z"/>
                <w:rFonts w:ascii="Arial" w:cs="Arial" w:eastAsia="Arial" w:hAnsi="Arial"/>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8"/>
              <w:commentRangeEnd w:id="18"/>
              <w:r w:rsidDel="00000000" w:rsidR="00000000" w:rsidRPr="00000000">
                <w:commentReference w:id="18"/>
              </w:r>
              <w:commentRangeStart w:id="19"/>
              <w:commentRangeEnd w:id="19"/>
              <w:r w:rsidDel="00000000" w:rsidR="00000000" w:rsidRPr="00000000">
                <w:commentReference w:id="19"/>
              </w:r>
              <w:commentRangeStart w:id="20"/>
              <w:commentRangeEnd w:id="20"/>
              <w:r w:rsidDel="00000000" w:rsidR="00000000" w:rsidRPr="00000000">
                <w:commentReference w:id="20"/>
              </w:r>
              <w:commentRangeStart w:id="21"/>
              <w:commentRangeEnd w:id="21"/>
              <w:r w:rsidDel="00000000" w:rsidR="00000000" w:rsidRPr="00000000">
                <w:commentReference w:id="21"/>
              </w:r>
              <w:r w:rsidDel="00000000" w:rsidR="00000000" w:rsidRPr="00000000">
                <w:rPr>
                  <w:rFonts w:ascii="Arial" w:cs="Arial" w:eastAsia="Arial" w:hAnsi="Arial"/>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New dictionary entry</w:t>
              </w:r>
            </w:ins>
          </w:p>
        </w:tc>
      </w:tr>
      <w:tr>
        <w:trPr>
          <w:trHeight w:val="380" w:hRule="atLeast"/>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9C">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22"/>
              <w:commentRangeEnd w:id="22"/>
              <w:r w:rsidDel="00000000" w:rsidR="00000000" w:rsidRPr="00000000">
                <w:commentReference w:id="22"/>
              </w:r>
              <w:commentRangeStart w:id="23"/>
              <w:commentRangeEnd w:id="23"/>
              <w:r w:rsidDel="00000000" w:rsidR="00000000" w:rsidRPr="00000000">
                <w:commentReference w:id="23"/>
              </w:r>
              <w:commentRangeStart w:id="24"/>
              <w:commentRangeEnd w:id="24"/>
              <w:r w:rsidDel="00000000" w:rsidR="00000000" w:rsidRPr="00000000">
                <w:commentReference w:id="24"/>
              </w:r>
              <w:commentRangeStart w:id="25"/>
              <w:commentRangeEnd w:id="25"/>
              <w:r w:rsidDel="00000000" w:rsidR="00000000" w:rsidRPr="00000000">
                <w:commentReference w:id="2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1</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9D">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26"/>
              <w:commentRangeEnd w:id="26"/>
              <w:r w:rsidDel="00000000" w:rsidR="00000000" w:rsidRPr="00000000">
                <w:commentReference w:id="26"/>
              </w:r>
              <w:commentRangeStart w:id="27"/>
              <w:commentRangeEnd w:id="27"/>
              <w:r w:rsidDel="00000000" w:rsidR="00000000" w:rsidRPr="00000000">
                <w:commentReference w:id="27"/>
              </w:r>
              <w:commentRangeStart w:id="28"/>
              <w:commentRangeEnd w:id="28"/>
              <w:r w:rsidDel="00000000" w:rsidR="00000000" w:rsidRPr="00000000">
                <w:commentReference w:id="28"/>
              </w:r>
              <w:commentRangeStart w:id="29"/>
              <w:commentRangeEnd w:id="29"/>
              <w:r w:rsidDel="00000000" w:rsidR="00000000" w:rsidRPr="00000000">
                <w:commentReference w:id="2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 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9E">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30"/>
              <w:commentRangeEnd w:id="30"/>
              <w:r w:rsidDel="00000000" w:rsidR="00000000" w:rsidRPr="00000000">
                <w:commentReference w:id="30"/>
              </w:r>
              <w:commentRangeStart w:id="31"/>
              <w:commentRangeEnd w:id="31"/>
              <w:r w:rsidDel="00000000" w:rsidR="00000000" w:rsidRPr="00000000">
                <w:commentReference w:id="31"/>
              </w:r>
              <w:commentRangeStart w:id="32"/>
              <w:commentRangeEnd w:id="32"/>
              <w:r w:rsidDel="00000000" w:rsidR="00000000" w:rsidRPr="00000000">
                <w:commentReference w:id="32"/>
              </w:r>
              <w:commentRangeStart w:id="33"/>
              <w:commentRangeEnd w:id="33"/>
              <w:r w:rsidDel="00000000" w:rsidR="00000000" w:rsidRPr="00000000">
                <w:commentReference w:id="3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9F">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34"/>
              <w:commentRangeEnd w:id="34"/>
              <w:r w:rsidDel="00000000" w:rsidR="00000000" w:rsidRPr="00000000">
                <w:commentReference w:id="34"/>
              </w:r>
              <w:commentRangeStart w:id="35"/>
              <w:commentRangeEnd w:id="35"/>
              <w:r w:rsidDel="00000000" w:rsidR="00000000" w:rsidRPr="00000000">
                <w:commentReference w:id="35"/>
              </w:r>
              <w:commentRangeStart w:id="36"/>
              <w:commentRangeEnd w:id="36"/>
              <w:r w:rsidDel="00000000" w:rsidR="00000000" w:rsidRPr="00000000">
                <w:commentReference w:id="36"/>
              </w:r>
              <w:commentRangeStart w:id="37"/>
              <w:commentRangeEnd w:id="37"/>
              <w:r w:rsidDel="00000000" w:rsidR="00000000" w:rsidRPr="00000000">
                <w:commentReference w:id="3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bc/3</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0">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38"/>
              <w:commentRangeEnd w:id="38"/>
              <w:r w:rsidDel="00000000" w:rsidR="00000000" w:rsidRPr="00000000">
                <w:commentReference w:id="38"/>
              </w:r>
              <w:commentRangeStart w:id="39"/>
              <w:commentRangeEnd w:id="39"/>
              <w:r w:rsidDel="00000000" w:rsidR="00000000" w:rsidRPr="00000000">
                <w:commentReference w:id="39"/>
              </w:r>
              <w:commentRangeStart w:id="40"/>
              <w:commentRangeEnd w:id="40"/>
              <w:r w:rsidDel="00000000" w:rsidR="00000000" w:rsidRPr="00000000">
                <w:commentReference w:id="40"/>
              </w:r>
              <w:commentRangeStart w:id="41"/>
              <w:commentRangeEnd w:id="41"/>
              <w:r w:rsidDel="00000000" w:rsidR="00000000" w:rsidRPr="00000000">
                <w:commentReference w:id="4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2</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1">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42"/>
              <w:commentRangeEnd w:id="42"/>
              <w:r w:rsidDel="00000000" w:rsidR="00000000" w:rsidRPr="00000000">
                <w:commentReference w:id="42"/>
              </w:r>
              <w:commentRangeStart w:id="43"/>
              <w:commentRangeEnd w:id="43"/>
              <w:r w:rsidDel="00000000" w:rsidR="00000000" w:rsidRPr="00000000">
                <w:commentReference w:id="43"/>
              </w:r>
              <w:commentRangeStart w:id="44"/>
              <w:commentRangeEnd w:id="44"/>
              <w:r w:rsidDel="00000000" w:rsidR="00000000" w:rsidRPr="00000000">
                <w:commentReference w:id="44"/>
              </w:r>
              <w:commentRangeStart w:id="45"/>
              <w:commentRangeEnd w:id="45"/>
              <w:r w:rsidDel="00000000" w:rsidR="00000000" w:rsidRPr="00000000">
                <w:commentReference w:id="4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 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2">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46"/>
              <w:commentRangeEnd w:id="46"/>
              <w:r w:rsidDel="00000000" w:rsidR="00000000" w:rsidRPr="00000000">
                <w:commentReference w:id="46"/>
              </w:r>
              <w:commentRangeStart w:id="47"/>
              <w:commentRangeEnd w:id="47"/>
              <w:r w:rsidDel="00000000" w:rsidR="00000000" w:rsidRPr="00000000">
                <w:commentReference w:id="47"/>
              </w:r>
              <w:commentRangeStart w:id="48"/>
              <w:commentRangeEnd w:id="48"/>
              <w:r w:rsidDel="00000000" w:rsidR="00000000" w:rsidRPr="00000000">
                <w:commentReference w:id="48"/>
              </w:r>
              <w:commentRangeStart w:id="49"/>
              <w:commentRangeEnd w:id="49"/>
              <w:r w:rsidDel="00000000" w:rsidR="00000000" w:rsidRPr="00000000">
                <w:commentReference w:id="4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3">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50"/>
              <w:commentRangeEnd w:id="50"/>
              <w:r w:rsidDel="00000000" w:rsidR="00000000" w:rsidRPr="00000000">
                <w:commentReference w:id="50"/>
              </w:r>
              <w:commentRangeStart w:id="51"/>
              <w:commentRangeEnd w:id="51"/>
              <w:r w:rsidDel="00000000" w:rsidR="00000000" w:rsidRPr="00000000">
                <w:commentReference w:id="51"/>
              </w:r>
              <w:commentRangeStart w:id="52"/>
              <w:commentRangeEnd w:id="52"/>
              <w:r w:rsidDel="00000000" w:rsidR="00000000" w:rsidRPr="00000000">
                <w:commentReference w:id="52"/>
              </w:r>
              <w:commentRangeStart w:id="53"/>
              <w:commentRangeEnd w:id="53"/>
              <w:r w:rsidDel="00000000" w:rsidR="00000000" w:rsidRPr="00000000">
                <w:commentReference w:id="5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cc/4</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4">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54"/>
              <w:commentRangeEnd w:id="54"/>
              <w:r w:rsidDel="00000000" w:rsidR="00000000" w:rsidRPr="00000000">
                <w:commentReference w:id="54"/>
              </w:r>
              <w:commentRangeStart w:id="55"/>
              <w:commentRangeEnd w:id="55"/>
              <w:r w:rsidDel="00000000" w:rsidR="00000000" w:rsidRPr="00000000">
                <w:commentReference w:id="55"/>
              </w:r>
              <w:commentRangeStart w:id="56"/>
              <w:commentRangeEnd w:id="56"/>
              <w:r w:rsidDel="00000000" w:rsidR="00000000" w:rsidRPr="00000000">
                <w:commentReference w:id="56"/>
              </w:r>
              <w:commentRangeStart w:id="57"/>
              <w:commentRangeEnd w:id="57"/>
              <w:r w:rsidDel="00000000" w:rsidR="00000000" w:rsidRPr="00000000">
                <w:commentReference w:id="5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2</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5">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58"/>
              <w:commentRangeEnd w:id="58"/>
              <w:r w:rsidDel="00000000" w:rsidR="00000000" w:rsidRPr="00000000">
                <w:commentReference w:id="58"/>
              </w:r>
              <w:commentRangeStart w:id="59"/>
              <w:commentRangeEnd w:id="59"/>
              <w:r w:rsidDel="00000000" w:rsidR="00000000" w:rsidRPr="00000000">
                <w:commentReference w:id="59"/>
              </w:r>
              <w:commentRangeStart w:id="60"/>
              <w:commentRangeEnd w:id="60"/>
              <w:r w:rsidDel="00000000" w:rsidR="00000000" w:rsidRPr="00000000">
                <w:commentReference w:id="60"/>
              </w:r>
              <w:commentRangeStart w:id="61"/>
              <w:commentRangeEnd w:id="61"/>
              <w:r w:rsidDel="00000000" w:rsidR="00000000" w:rsidRPr="00000000">
                <w:commentReference w:id="6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 a</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6">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62"/>
              <w:commentRangeEnd w:id="62"/>
              <w:r w:rsidDel="00000000" w:rsidR="00000000" w:rsidRPr="00000000">
                <w:commentReference w:id="62"/>
              </w:r>
              <w:commentRangeStart w:id="63"/>
              <w:commentRangeEnd w:id="63"/>
              <w:r w:rsidDel="00000000" w:rsidR="00000000" w:rsidRPr="00000000">
                <w:commentReference w:id="63"/>
              </w:r>
              <w:commentRangeStart w:id="64"/>
              <w:commentRangeEnd w:id="64"/>
              <w:r w:rsidDel="00000000" w:rsidR="00000000" w:rsidRPr="00000000">
                <w:commentReference w:id="64"/>
              </w:r>
              <w:commentRangeStart w:id="65"/>
              <w:commentRangeEnd w:id="65"/>
              <w:r w:rsidDel="00000000" w:rsidR="00000000" w:rsidRPr="00000000">
                <w:commentReference w:id="6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7">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66"/>
              <w:commentRangeEnd w:id="66"/>
              <w:r w:rsidDel="00000000" w:rsidR="00000000" w:rsidRPr="00000000">
                <w:commentReference w:id="66"/>
              </w:r>
              <w:commentRangeStart w:id="67"/>
              <w:commentRangeEnd w:id="67"/>
              <w:r w:rsidDel="00000000" w:rsidR="00000000" w:rsidRPr="00000000">
                <w:commentReference w:id="67"/>
              </w:r>
              <w:commentRangeStart w:id="68"/>
              <w:commentRangeEnd w:id="68"/>
              <w:r w:rsidDel="00000000" w:rsidR="00000000" w:rsidRPr="00000000">
                <w:commentReference w:id="68"/>
              </w:r>
              <w:commentRangeStart w:id="69"/>
              <w:commentRangeEnd w:id="69"/>
              <w:r w:rsidDel="00000000" w:rsidR="00000000" w:rsidRPr="00000000">
                <w:commentReference w:id="6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ca/5</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8">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70"/>
              <w:commentRangeEnd w:id="70"/>
              <w:r w:rsidDel="00000000" w:rsidR="00000000" w:rsidRPr="00000000">
                <w:commentReference w:id="70"/>
              </w:r>
              <w:commentRangeStart w:id="71"/>
              <w:commentRangeEnd w:id="71"/>
              <w:r w:rsidDel="00000000" w:rsidR="00000000" w:rsidRPr="00000000">
                <w:commentReference w:id="71"/>
              </w:r>
              <w:commentRangeStart w:id="72"/>
              <w:commentRangeEnd w:id="72"/>
              <w:r w:rsidDel="00000000" w:rsidR="00000000" w:rsidRPr="00000000">
                <w:commentReference w:id="72"/>
              </w:r>
              <w:commentRangeStart w:id="73"/>
              <w:commentRangeEnd w:id="73"/>
              <w:r w:rsidDel="00000000" w:rsidR="00000000" w:rsidRPr="00000000">
                <w:commentReference w:id="7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0</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9">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74"/>
              <w:commentRangeEnd w:id="74"/>
              <w:r w:rsidDel="00000000" w:rsidR="00000000" w:rsidRPr="00000000">
                <w:commentReference w:id="74"/>
              </w:r>
              <w:commentRangeStart w:id="75"/>
              <w:commentRangeEnd w:id="75"/>
              <w:r w:rsidDel="00000000" w:rsidR="00000000" w:rsidRPr="00000000">
                <w:commentReference w:id="75"/>
              </w:r>
              <w:commentRangeStart w:id="76"/>
              <w:commentRangeEnd w:id="76"/>
              <w:r w:rsidDel="00000000" w:rsidR="00000000" w:rsidRPr="00000000">
                <w:commentReference w:id="76"/>
              </w:r>
              <w:commentRangeStart w:id="77"/>
              <w:commentRangeEnd w:id="77"/>
              <w:r w:rsidDel="00000000" w:rsidR="00000000" w:rsidRPr="00000000">
                <w:commentReference w:id="7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a 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A">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78"/>
              <w:commentRangeEnd w:id="78"/>
              <w:r w:rsidDel="00000000" w:rsidR="00000000" w:rsidRPr="00000000">
                <w:commentReference w:id="78"/>
              </w:r>
              <w:commentRangeStart w:id="79"/>
              <w:commentRangeEnd w:id="79"/>
              <w:r w:rsidDel="00000000" w:rsidR="00000000" w:rsidRPr="00000000">
                <w:commentReference w:id="79"/>
              </w:r>
              <w:commentRangeStart w:id="80"/>
              <w:commentRangeEnd w:id="80"/>
              <w:r w:rsidDel="00000000" w:rsidR="00000000" w:rsidRPr="00000000">
                <w:commentReference w:id="80"/>
              </w:r>
              <w:commentRangeStart w:id="81"/>
              <w:commentRangeEnd w:id="81"/>
              <w:r w:rsidDel="00000000" w:rsidR="00000000" w:rsidRPr="00000000">
                <w:commentReference w:id="8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B">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82"/>
              <w:commentRangeEnd w:id="82"/>
              <w:r w:rsidDel="00000000" w:rsidR="00000000" w:rsidRPr="00000000">
                <w:commentReference w:id="82"/>
              </w:r>
              <w:commentRangeStart w:id="83"/>
              <w:commentRangeEnd w:id="83"/>
              <w:r w:rsidDel="00000000" w:rsidR="00000000" w:rsidRPr="00000000">
                <w:commentReference w:id="83"/>
              </w:r>
              <w:commentRangeStart w:id="84"/>
              <w:commentRangeEnd w:id="84"/>
              <w:r w:rsidDel="00000000" w:rsidR="00000000" w:rsidRPr="00000000">
                <w:commentReference w:id="84"/>
              </w:r>
              <w:commentRangeStart w:id="85"/>
              <w:commentRangeEnd w:id="85"/>
              <w:r w:rsidDel="00000000" w:rsidR="00000000" w:rsidRPr="00000000">
                <w:commentReference w:id="8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ac/6</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C">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86"/>
              <w:commentRangeEnd w:id="86"/>
              <w:r w:rsidDel="00000000" w:rsidR="00000000" w:rsidRPr="00000000">
                <w:commentReference w:id="86"/>
              </w:r>
              <w:commentRangeStart w:id="87"/>
              <w:commentRangeEnd w:id="87"/>
              <w:r w:rsidDel="00000000" w:rsidR="00000000" w:rsidRPr="00000000">
                <w:commentReference w:id="87"/>
              </w:r>
              <w:commentRangeStart w:id="88"/>
              <w:commentRangeEnd w:id="88"/>
              <w:r w:rsidDel="00000000" w:rsidR="00000000" w:rsidRPr="00000000">
                <w:commentReference w:id="88"/>
              </w:r>
              <w:commentRangeStart w:id="89"/>
              <w:commentRangeEnd w:id="89"/>
              <w:r w:rsidDel="00000000" w:rsidR="00000000" w:rsidRPr="00000000">
                <w:commentReference w:id="8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2</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D">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90"/>
              <w:commentRangeEnd w:id="90"/>
              <w:r w:rsidDel="00000000" w:rsidR="00000000" w:rsidRPr="00000000">
                <w:commentReference w:id="90"/>
              </w:r>
              <w:commentRangeStart w:id="91"/>
              <w:commentRangeEnd w:id="91"/>
              <w:r w:rsidDel="00000000" w:rsidR="00000000" w:rsidRPr="00000000">
                <w:commentReference w:id="91"/>
              </w:r>
              <w:commentRangeStart w:id="92"/>
              <w:commentRangeEnd w:id="92"/>
              <w:r w:rsidDel="00000000" w:rsidR="00000000" w:rsidRPr="00000000">
                <w:commentReference w:id="92"/>
              </w:r>
              <w:commentRangeStart w:id="93"/>
              <w:commentRangeEnd w:id="93"/>
              <w:r w:rsidDel="00000000" w:rsidR="00000000" w:rsidRPr="00000000">
                <w:commentReference w:id="9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 bc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E">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94"/>
              <w:commentRangeEnd w:id="94"/>
              <w:r w:rsidDel="00000000" w:rsidR="00000000" w:rsidRPr="00000000">
                <w:commentReference w:id="94"/>
              </w:r>
              <w:commentRangeStart w:id="95"/>
              <w:commentRangeEnd w:id="95"/>
              <w:r w:rsidDel="00000000" w:rsidR="00000000" w:rsidRPr="00000000">
                <w:commentReference w:id="95"/>
              </w:r>
              <w:commentRangeStart w:id="96"/>
              <w:commentRangeEnd w:id="96"/>
              <w:r w:rsidDel="00000000" w:rsidR="00000000" w:rsidRPr="00000000">
                <w:commentReference w:id="96"/>
              </w:r>
              <w:commentRangeStart w:id="97"/>
              <w:commentRangeEnd w:id="97"/>
              <w:r w:rsidDel="00000000" w:rsidR="00000000" w:rsidRPr="00000000">
                <w:commentReference w:id="9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bccacbc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AF">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98"/>
              <w:commentRangeEnd w:id="98"/>
              <w:r w:rsidDel="00000000" w:rsidR="00000000" w:rsidRPr="00000000">
                <w:commentReference w:id="98"/>
              </w:r>
              <w:commentRangeStart w:id="99"/>
              <w:commentRangeEnd w:id="99"/>
              <w:r w:rsidDel="00000000" w:rsidR="00000000" w:rsidRPr="00000000">
                <w:commentReference w:id="99"/>
              </w:r>
              <w:commentRangeStart w:id="100"/>
              <w:commentRangeEnd w:id="100"/>
              <w:r w:rsidDel="00000000" w:rsidR="00000000" w:rsidRPr="00000000">
                <w:commentReference w:id="100"/>
              </w:r>
              <w:commentRangeStart w:id="101"/>
              <w:commentRangeEnd w:id="101"/>
              <w:r w:rsidDel="00000000" w:rsidR="00000000" w:rsidRPr="00000000">
                <w:commentReference w:id="10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cb/7</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0">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02"/>
              <w:commentRangeEnd w:id="102"/>
              <w:r w:rsidDel="00000000" w:rsidR="00000000" w:rsidRPr="00000000">
                <w:commentReference w:id="102"/>
              </w:r>
              <w:commentRangeStart w:id="103"/>
              <w:commentRangeEnd w:id="103"/>
              <w:r w:rsidDel="00000000" w:rsidR="00000000" w:rsidRPr="00000000">
                <w:commentReference w:id="103"/>
              </w:r>
              <w:commentRangeStart w:id="104"/>
              <w:commentRangeEnd w:id="104"/>
              <w:r w:rsidDel="00000000" w:rsidR="00000000" w:rsidRPr="00000000">
                <w:commentReference w:id="104"/>
              </w:r>
              <w:commentRangeStart w:id="105"/>
              <w:commentRangeEnd w:id="105"/>
              <w:r w:rsidDel="00000000" w:rsidR="00000000" w:rsidRPr="00000000">
                <w:commentReference w:id="10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3</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1">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06"/>
              <w:commentRangeEnd w:id="106"/>
              <w:r w:rsidDel="00000000" w:rsidR="00000000" w:rsidRPr="00000000">
                <w:commentReference w:id="106"/>
              </w:r>
              <w:commentRangeStart w:id="107"/>
              <w:commentRangeEnd w:id="107"/>
              <w:r w:rsidDel="00000000" w:rsidR="00000000" w:rsidRPr="00000000">
                <w:commentReference w:id="107"/>
              </w:r>
              <w:commentRangeStart w:id="108"/>
              <w:commentRangeEnd w:id="108"/>
              <w:r w:rsidDel="00000000" w:rsidR="00000000" w:rsidRPr="00000000">
                <w:commentReference w:id="108"/>
              </w:r>
              <w:commentRangeStart w:id="109"/>
              <w:commentRangeEnd w:id="109"/>
              <w:r w:rsidDel="00000000" w:rsidR="00000000" w:rsidRPr="00000000">
                <w:commentReference w:id="10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 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2">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10"/>
              <w:commentRangeEnd w:id="110"/>
              <w:r w:rsidDel="00000000" w:rsidR="00000000" w:rsidRPr="00000000">
                <w:commentReference w:id="110"/>
              </w:r>
              <w:commentRangeStart w:id="111"/>
              <w:commentRangeEnd w:id="111"/>
              <w:r w:rsidDel="00000000" w:rsidR="00000000" w:rsidRPr="00000000">
                <w:commentReference w:id="111"/>
              </w:r>
              <w:commentRangeStart w:id="112"/>
              <w:commentRangeEnd w:id="112"/>
              <w:r w:rsidDel="00000000" w:rsidR="00000000" w:rsidRPr="00000000">
                <w:commentReference w:id="112"/>
              </w:r>
              <w:commentRangeStart w:id="113"/>
              <w:commentRangeEnd w:id="113"/>
              <w:r w:rsidDel="00000000" w:rsidR="00000000" w:rsidRPr="00000000">
                <w:commentReference w:id="11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bccacbccc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3">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14"/>
              <w:commentRangeEnd w:id="114"/>
              <w:r w:rsidDel="00000000" w:rsidR="00000000" w:rsidRPr="00000000">
                <w:commentReference w:id="114"/>
              </w:r>
              <w:commentRangeStart w:id="115"/>
              <w:commentRangeEnd w:id="115"/>
              <w:r w:rsidDel="00000000" w:rsidR="00000000" w:rsidRPr="00000000">
                <w:commentReference w:id="115"/>
              </w:r>
              <w:commentRangeStart w:id="116"/>
              <w:commentRangeEnd w:id="116"/>
              <w:r w:rsidDel="00000000" w:rsidR="00000000" w:rsidRPr="00000000">
                <w:commentReference w:id="116"/>
              </w:r>
              <w:commentRangeStart w:id="117"/>
              <w:commentRangeEnd w:id="117"/>
              <w:r w:rsidDel="00000000" w:rsidR="00000000" w:rsidRPr="00000000">
                <w:commentReference w:id="11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bcc/8</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4">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18"/>
              <w:commentRangeEnd w:id="118"/>
              <w:r w:rsidDel="00000000" w:rsidR="00000000" w:rsidRPr="00000000">
                <w:commentReference w:id="118"/>
              </w:r>
              <w:commentRangeStart w:id="119"/>
              <w:commentRangeEnd w:id="119"/>
              <w:r w:rsidDel="00000000" w:rsidR="00000000" w:rsidRPr="00000000">
                <w:commentReference w:id="119"/>
              </w:r>
              <w:commentRangeStart w:id="120"/>
              <w:commentRangeEnd w:id="120"/>
              <w:r w:rsidDel="00000000" w:rsidR="00000000" w:rsidRPr="00000000">
                <w:commentReference w:id="120"/>
              </w:r>
              <w:commentRangeStart w:id="121"/>
              <w:commentRangeEnd w:id="121"/>
              <w:r w:rsidDel="00000000" w:rsidR="00000000" w:rsidRPr="00000000">
                <w:commentReference w:id="12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4</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5">
            <w:pPr>
              <w:spacing w:after="0" w:line="240" w:lineRule="auto"/>
              <w:ind w:left="0" w:right="0"/>
              <w:contextualSpacing w:val="0"/>
              <w:jc w:val="center"/>
              <w:rPr>
                <w:ins w:author="Lucas Racoci" w:id="0" w:date="2017-06-17T23:10:24Z"/>
                <w:rFonts w:ascii="Cambria" w:cs="Cambria" w:eastAsia="Cambria" w:hAnsi="Cambria"/>
                <w:color w:val="ff9900"/>
                <w:sz w:val="24"/>
                <w:szCs w:val="24"/>
                <w:rPrChange w:author="Lucas Racoci" w:id="1" w:date="2017-06-17T23:10:24Z">
                  <w:rPr>
                    <w:rFonts w:ascii="Times New Roman" w:cs="Times New Roman" w:eastAsia="Times New Roman" w:hAnsi="Times New Roman"/>
                    <w:color w:val="ff9900"/>
                    <w:sz w:val="24"/>
                    <w:szCs w:val="24"/>
                  </w:rPr>
                </w:rPrChange>
              </w:rPr>
            </w:pPr>
            <w:ins w:author="Lucas Racoci" w:id="0" w:date="2017-06-17T23:10:24Z">
              <w:commentRangeStart w:id="122"/>
              <w:commentRangeEnd w:id="122"/>
              <w:r w:rsidDel="00000000" w:rsidR="00000000" w:rsidRPr="00000000">
                <w:commentReference w:id="122"/>
              </w:r>
              <w:commentRangeStart w:id="123"/>
              <w:commentRangeEnd w:id="123"/>
              <w:r w:rsidDel="00000000" w:rsidR="00000000" w:rsidRPr="00000000">
                <w:commentReference w:id="123"/>
              </w:r>
              <w:commentRangeStart w:id="124"/>
              <w:commentRangeEnd w:id="124"/>
              <w:r w:rsidDel="00000000" w:rsidR="00000000" w:rsidRPr="00000000">
                <w:commentReference w:id="124"/>
              </w:r>
              <w:commentRangeStart w:id="125"/>
              <w:commentRangeEnd w:id="125"/>
              <w:r w:rsidDel="00000000" w:rsidR="00000000" w:rsidRPr="00000000">
                <w:commentReference w:id="12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 ccc </w:t>
              </w:r>
              <w:commentRangeStart w:id="126"/>
              <w:commentRangeEnd w:id="126"/>
              <w:r w:rsidDel="00000000" w:rsidR="00000000" w:rsidRPr="00000000">
                <w:commentReference w:id="126"/>
              </w:r>
              <w:commentRangeStart w:id="127"/>
              <w:commentRangeEnd w:id="127"/>
              <w:r w:rsidDel="00000000" w:rsidR="00000000" w:rsidRPr="00000000">
                <w:commentReference w:id="127"/>
              </w:r>
              <w:commentRangeStart w:id="128"/>
              <w:commentRangeEnd w:id="128"/>
              <w:r w:rsidDel="00000000" w:rsidR="00000000" w:rsidRPr="00000000">
                <w:commentReference w:id="128"/>
              </w:r>
              <w:commentRangeStart w:id="129"/>
              <w:commentRangeEnd w:id="129"/>
              <w:r w:rsidDel="00000000" w:rsidR="00000000" w:rsidRPr="00000000">
                <w:commentReference w:id="129"/>
              </w:r>
              <w:r w:rsidDel="00000000" w:rsidR="00000000" w:rsidRPr="00000000">
                <w:rPr>
                  <w:rtl w:val="0"/>
                </w:rPr>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6">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30"/>
              <w:commentRangeEnd w:id="130"/>
              <w:r w:rsidDel="00000000" w:rsidR="00000000" w:rsidRPr="00000000">
                <w:commentReference w:id="130"/>
              </w:r>
              <w:commentRangeStart w:id="131"/>
              <w:commentRangeEnd w:id="131"/>
              <w:r w:rsidDel="00000000" w:rsidR="00000000" w:rsidRPr="00000000">
                <w:commentReference w:id="131"/>
              </w:r>
              <w:commentRangeStart w:id="132"/>
              <w:commentRangeEnd w:id="132"/>
              <w:r w:rsidDel="00000000" w:rsidR="00000000" w:rsidRPr="00000000">
                <w:commentReference w:id="132"/>
              </w:r>
              <w:commentRangeStart w:id="133"/>
              <w:commentRangeEnd w:id="133"/>
              <w:r w:rsidDel="00000000" w:rsidR="00000000" w:rsidRPr="00000000">
                <w:commentReference w:id="13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bccacbcccccc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7">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34"/>
              <w:commentRangeEnd w:id="134"/>
              <w:r w:rsidDel="00000000" w:rsidR="00000000" w:rsidRPr="00000000">
                <w:commentReference w:id="134"/>
              </w:r>
              <w:commentRangeStart w:id="135"/>
              <w:commentRangeEnd w:id="135"/>
              <w:r w:rsidDel="00000000" w:rsidR="00000000" w:rsidRPr="00000000">
                <w:commentReference w:id="135"/>
              </w:r>
              <w:commentRangeStart w:id="136"/>
              <w:commentRangeEnd w:id="136"/>
              <w:r w:rsidDel="00000000" w:rsidR="00000000" w:rsidRPr="00000000">
                <w:commentReference w:id="136"/>
              </w:r>
              <w:commentRangeStart w:id="137"/>
              <w:commentRangeEnd w:id="137"/>
              <w:r w:rsidDel="00000000" w:rsidR="00000000" w:rsidRPr="00000000">
                <w:commentReference w:id="13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ccc/9</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8">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38"/>
              <w:commentRangeEnd w:id="138"/>
              <w:r w:rsidDel="00000000" w:rsidR="00000000" w:rsidRPr="00000000">
                <w:commentReference w:id="138"/>
              </w:r>
              <w:commentRangeStart w:id="139"/>
              <w:commentRangeEnd w:id="139"/>
              <w:r w:rsidDel="00000000" w:rsidR="00000000" w:rsidRPr="00000000">
                <w:commentReference w:id="139"/>
              </w:r>
              <w:commentRangeStart w:id="140"/>
              <w:commentRangeEnd w:id="140"/>
              <w:r w:rsidDel="00000000" w:rsidR="00000000" w:rsidRPr="00000000">
                <w:commentReference w:id="140"/>
              </w:r>
              <w:commentRangeStart w:id="141"/>
              <w:commentRangeEnd w:id="141"/>
              <w:r w:rsidDel="00000000" w:rsidR="00000000" w:rsidRPr="00000000">
                <w:commentReference w:id="14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9</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9">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42"/>
              <w:commentRangeEnd w:id="142"/>
              <w:r w:rsidDel="00000000" w:rsidR="00000000" w:rsidRPr="00000000">
                <w:commentReference w:id="142"/>
              </w:r>
              <w:commentRangeStart w:id="143"/>
              <w:commentRangeEnd w:id="143"/>
              <w:r w:rsidDel="00000000" w:rsidR="00000000" w:rsidRPr="00000000">
                <w:commentReference w:id="143"/>
              </w:r>
              <w:commentRangeStart w:id="144"/>
              <w:commentRangeEnd w:id="144"/>
              <w:r w:rsidDel="00000000" w:rsidR="00000000" w:rsidRPr="00000000">
                <w:commentReference w:id="144"/>
              </w:r>
              <w:commentRangeStart w:id="145"/>
              <w:commentRangeEnd w:id="145"/>
              <w:r w:rsidDel="00000000" w:rsidR="00000000" w:rsidRPr="00000000">
                <w:commentReference w:id="14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ccc cccc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A">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46"/>
              <w:commentRangeEnd w:id="146"/>
              <w:r w:rsidDel="00000000" w:rsidR="00000000" w:rsidRPr="00000000">
                <w:commentReference w:id="146"/>
              </w:r>
              <w:commentRangeStart w:id="147"/>
              <w:commentRangeEnd w:id="147"/>
              <w:r w:rsidDel="00000000" w:rsidR="00000000" w:rsidRPr="00000000">
                <w:commentReference w:id="147"/>
              </w:r>
              <w:commentRangeStart w:id="148"/>
              <w:commentRangeEnd w:id="148"/>
              <w:r w:rsidDel="00000000" w:rsidR="00000000" w:rsidRPr="00000000">
                <w:commentReference w:id="148"/>
              </w:r>
              <w:commentRangeStart w:id="149"/>
              <w:commentRangeEnd w:id="149"/>
              <w:r w:rsidDel="00000000" w:rsidR="00000000" w:rsidRPr="00000000">
                <w:commentReference w:id="14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bccacbcccccccccc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B">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50"/>
              <w:commentRangeEnd w:id="150"/>
              <w:r w:rsidDel="00000000" w:rsidR="00000000" w:rsidRPr="00000000">
                <w:commentReference w:id="150"/>
              </w:r>
              <w:commentRangeStart w:id="151"/>
              <w:commentRangeEnd w:id="151"/>
              <w:r w:rsidDel="00000000" w:rsidR="00000000" w:rsidRPr="00000000">
                <w:commentReference w:id="151"/>
              </w:r>
              <w:commentRangeStart w:id="152"/>
              <w:commentRangeEnd w:id="152"/>
              <w:r w:rsidDel="00000000" w:rsidR="00000000" w:rsidRPr="00000000">
                <w:commentReference w:id="152"/>
              </w:r>
              <w:commentRangeStart w:id="153"/>
              <w:commentRangeEnd w:id="153"/>
              <w:r w:rsidDel="00000000" w:rsidR="00000000" w:rsidRPr="00000000">
                <w:commentReference w:id="15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cccc/10</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C">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54"/>
              <w:commentRangeEnd w:id="154"/>
              <w:r w:rsidDel="00000000" w:rsidR="00000000" w:rsidRPr="00000000">
                <w:commentReference w:id="154"/>
              </w:r>
              <w:commentRangeStart w:id="155"/>
              <w:commentRangeEnd w:id="155"/>
              <w:r w:rsidDel="00000000" w:rsidR="00000000" w:rsidRPr="00000000">
                <w:commentReference w:id="155"/>
              </w:r>
              <w:commentRangeStart w:id="156"/>
              <w:commentRangeEnd w:id="156"/>
              <w:r w:rsidDel="00000000" w:rsidR="00000000" w:rsidRPr="00000000">
                <w:commentReference w:id="156"/>
              </w:r>
              <w:commentRangeStart w:id="157"/>
              <w:commentRangeEnd w:id="157"/>
              <w:r w:rsidDel="00000000" w:rsidR="00000000" w:rsidRPr="00000000">
                <w:commentReference w:id="15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9</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D">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58"/>
              <w:commentRangeEnd w:id="158"/>
              <w:r w:rsidDel="00000000" w:rsidR="00000000" w:rsidRPr="00000000">
                <w:commentReference w:id="158"/>
              </w:r>
              <w:commentRangeStart w:id="159"/>
              <w:commentRangeEnd w:id="159"/>
              <w:r w:rsidDel="00000000" w:rsidR="00000000" w:rsidRPr="00000000">
                <w:commentReference w:id="159"/>
              </w:r>
              <w:commentRangeStart w:id="160"/>
              <w:commentRangeEnd w:id="160"/>
              <w:r w:rsidDel="00000000" w:rsidR="00000000" w:rsidRPr="00000000">
                <w:commentReference w:id="160"/>
              </w:r>
              <w:commentRangeStart w:id="161"/>
              <w:commentRangeEnd w:id="161"/>
              <w:r w:rsidDel="00000000" w:rsidR="00000000" w:rsidRPr="00000000">
                <w:commentReference w:id="16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ccc cccc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E">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62"/>
              <w:commentRangeEnd w:id="162"/>
              <w:r w:rsidDel="00000000" w:rsidR="00000000" w:rsidRPr="00000000">
                <w:commentReference w:id="162"/>
              </w:r>
              <w:commentRangeStart w:id="163"/>
              <w:commentRangeEnd w:id="163"/>
              <w:r w:rsidDel="00000000" w:rsidR="00000000" w:rsidRPr="00000000">
                <w:commentReference w:id="163"/>
              </w:r>
              <w:commentRangeStart w:id="164"/>
              <w:commentRangeEnd w:id="164"/>
              <w:r w:rsidDel="00000000" w:rsidR="00000000" w:rsidRPr="00000000">
                <w:commentReference w:id="164"/>
              </w:r>
              <w:commentRangeStart w:id="165"/>
              <w:commentRangeEnd w:id="165"/>
              <w:r w:rsidDel="00000000" w:rsidR="00000000" w:rsidRPr="00000000">
                <w:commentReference w:id="16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bccacbcccccccccc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BF">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66"/>
              <w:commentRangeEnd w:id="166"/>
              <w:r w:rsidDel="00000000" w:rsidR="00000000" w:rsidRPr="00000000">
                <w:commentReference w:id="166"/>
              </w:r>
              <w:commentRangeStart w:id="167"/>
              <w:commentRangeEnd w:id="167"/>
              <w:r w:rsidDel="00000000" w:rsidR="00000000" w:rsidRPr="00000000">
                <w:commentReference w:id="167"/>
              </w:r>
              <w:commentRangeStart w:id="168"/>
              <w:commentRangeEnd w:id="168"/>
              <w:r w:rsidDel="00000000" w:rsidR="00000000" w:rsidRPr="00000000">
                <w:commentReference w:id="168"/>
              </w:r>
              <w:commentRangeStart w:id="169"/>
              <w:commentRangeEnd w:id="169"/>
              <w:r w:rsidDel="00000000" w:rsidR="00000000" w:rsidRPr="00000000">
                <w:commentReference w:id="16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cccc/10</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0">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70"/>
              <w:commentRangeEnd w:id="170"/>
              <w:r w:rsidDel="00000000" w:rsidR="00000000" w:rsidRPr="00000000">
                <w:commentReference w:id="170"/>
              </w:r>
              <w:commentRangeStart w:id="171"/>
              <w:commentRangeEnd w:id="171"/>
              <w:r w:rsidDel="00000000" w:rsidR="00000000" w:rsidRPr="00000000">
                <w:commentReference w:id="171"/>
              </w:r>
              <w:commentRangeStart w:id="172"/>
              <w:commentRangeEnd w:id="172"/>
              <w:r w:rsidDel="00000000" w:rsidR="00000000" w:rsidRPr="00000000">
                <w:commentReference w:id="172"/>
              </w:r>
              <w:commentRangeStart w:id="173"/>
              <w:commentRangeEnd w:id="173"/>
              <w:r w:rsidDel="00000000" w:rsidR="00000000" w:rsidRPr="00000000">
                <w:commentReference w:id="17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10</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1">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74"/>
              <w:commentRangeEnd w:id="174"/>
              <w:r w:rsidDel="00000000" w:rsidR="00000000" w:rsidRPr="00000000">
                <w:commentReference w:id="174"/>
              </w:r>
              <w:commentRangeStart w:id="175"/>
              <w:commentRangeEnd w:id="175"/>
              <w:r w:rsidDel="00000000" w:rsidR="00000000" w:rsidRPr="00000000">
                <w:commentReference w:id="175"/>
              </w:r>
              <w:commentRangeStart w:id="176"/>
              <w:commentRangeEnd w:id="176"/>
              <w:r w:rsidDel="00000000" w:rsidR="00000000" w:rsidRPr="00000000">
                <w:commentReference w:id="176"/>
              </w:r>
              <w:commentRangeStart w:id="177"/>
              <w:commentRangeEnd w:id="177"/>
              <w:r w:rsidDel="00000000" w:rsidR="00000000" w:rsidRPr="00000000">
                <w:commentReference w:id="17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cccc ca</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2">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78"/>
              <w:commentRangeEnd w:id="178"/>
              <w:r w:rsidDel="00000000" w:rsidR="00000000" w:rsidRPr="00000000">
                <w:commentReference w:id="178"/>
              </w:r>
              <w:commentRangeStart w:id="179"/>
              <w:commentRangeEnd w:id="179"/>
              <w:r w:rsidDel="00000000" w:rsidR="00000000" w:rsidRPr="00000000">
                <w:commentReference w:id="179"/>
              </w:r>
              <w:commentRangeStart w:id="180"/>
              <w:commentRangeEnd w:id="180"/>
              <w:r w:rsidDel="00000000" w:rsidR="00000000" w:rsidRPr="00000000">
                <w:commentReference w:id="180"/>
              </w:r>
              <w:commentRangeStart w:id="181"/>
              <w:commentRangeEnd w:id="181"/>
              <w:r w:rsidDel="00000000" w:rsidR="00000000" w:rsidRPr="00000000">
                <w:commentReference w:id="18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bccacbccccccccccca</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3">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82"/>
              <w:commentRangeEnd w:id="182"/>
              <w:r w:rsidDel="00000000" w:rsidR="00000000" w:rsidRPr="00000000">
                <w:commentReference w:id="182"/>
              </w:r>
              <w:commentRangeStart w:id="183"/>
              <w:commentRangeEnd w:id="183"/>
              <w:r w:rsidDel="00000000" w:rsidR="00000000" w:rsidRPr="00000000">
                <w:commentReference w:id="183"/>
              </w:r>
              <w:commentRangeStart w:id="184"/>
              <w:commentRangeEnd w:id="184"/>
              <w:r w:rsidDel="00000000" w:rsidR="00000000" w:rsidRPr="00000000">
                <w:commentReference w:id="184"/>
              </w:r>
              <w:commentRangeStart w:id="185"/>
              <w:commentRangeEnd w:id="185"/>
              <w:r w:rsidDel="00000000" w:rsidR="00000000" w:rsidRPr="00000000">
                <w:commentReference w:id="185"/>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ccccc/11</w:t>
              </w:r>
            </w:ins>
          </w:p>
        </w:tc>
      </w:tr>
      <w:tr>
        <w:trPr>
          <w:ins w:author="Lucas Racoci" w:id="0" w:date="2017-06-17T23:10:24Z"/>
        </w:trPr>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4">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86"/>
              <w:commentRangeEnd w:id="186"/>
              <w:r w:rsidDel="00000000" w:rsidR="00000000" w:rsidRPr="00000000">
                <w:commentReference w:id="186"/>
              </w:r>
              <w:commentRangeStart w:id="187"/>
              <w:commentRangeEnd w:id="187"/>
              <w:r w:rsidDel="00000000" w:rsidR="00000000" w:rsidRPr="00000000">
                <w:commentReference w:id="187"/>
              </w:r>
              <w:commentRangeStart w:id="188"/>
              <w:commentRangeEnd w:id="188"/>
              <w:r w:rsidDel="00000000" w:rsidR="00000000" w:rsidRPr="00000000">
                <w:commentReference w:id="188"/>
              </w:r>
              <w:commentRangeStart w:id="189"/>
              <w:commentRangeEnd w:id="189"/>
              <w:r w:rsidDel="00000000" w:rsidR="00000000" w:rsidRPr="00000000">
                <w:commentReference w:id="189"/>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5</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5">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90"/>
              <w:commentRangeEnd w:id="190"/>
              <w:r w:rsidDel="00000000" w:rsidR="00000000" w:rsidRPr="00000000">
                <w:commentReference w:id="190"/>
              </w:r>
              <w:commentRangeStart w:id="191"/>
              <w:commentRangeEnd w:id="191"/>
              <w:r w:rsidDel="00000000" w:rsidR="00000000" w:rsidRPr="00000000">
                <w:commentReference w:id="191"/>
              </w:r>
              <w:commentRangeStart w:id="192"/>
              <w:commentRangeEnd w:id="192"/>
              <w:r w:rsidDel="00000000" w:rsidR="00000000" w:rsidRPr="00000000">
                <w:commentReference w:id="192"/>
              </w:r>
              <w:commentRangeStart w:id="193"/>
              <w:commentRangeEnd w:id="193"/>
              <w:r w:rsidDel="00000000" w:rsidR="00000000" w:rsidRPr="00000000">
                <w:commentReference w:id="193"/>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ca 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6">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94"/>
              <w:commentRangeEnd w:id="194"/>
              <w:r w:rsidDel="00000000" w:rsidR="00000000" w:rsidRPr="00000000">
                <w:commentReference w:id="194"/>
              </w:r>
              <w:commentRangeStart w:id="195"/>
              <w:commentRangeEnd w:id="195"/>
              <w:r w:rsidDel="00000000" w:rsidR="00000000" w:rsidRPr="00000000">
                <w:commentReference w:id="195"/>
              </w:r>
              <w:commentRangeStart w:id="196"/>
              <w:commentRangeEnd w:id="196"/>
              <w:r w:rsidDel="00000000" w:rsidR="00000000" w:rsidRPr="00000000">
                <w:commentReference w:id="196"/>
              </w:r>
              <w:commentRangeStart w:id="197"/>
              <w:commentRangeEnd w:id="197"/>
              <w:r w:rsidDel="00000000" w:rsidR="00000000" w:rsidRPr="00000000">
                <w:commentReference w:id="197"/>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bccacbcccccccccccaccc</w:t>
              </w:r>
            </w:ins>
          </w:p>
        </w:tc>
        <w:tc>
          <w:tcPr>
            <w:tcBorders>
              <w:top w:color="4a86e8" w:space="0" w:sz="6" w:val="single"/>
              <w:left w:color="4a86e8" w:space="0" w:sz="6" w:val="single"/>
              <w:bottom w:color="4a86e8" w:space="0" w:sz="6" w:val="single"/>
              <w:right w:color="4a86e8" w:space="0" w:sz="6" w:val="single"/>
            </w:tcBorders>
            <w:tcMar>
              <w:top w:w="40.0" w:type="dxa"/>
              <w:left w:w="40.0" w:type="dxa"/>
              <w:bottom w:w="40.0" w:type="dxa"/>
              <w:right w:w="40.0" w:type="dxa"/>
            </w:tcMar>
            <w:vAlign w:val="bottom"/>
          </w:tcPr>
          <w:p w:rsidR="00000000" w:rsidDel="00000000" w:rsidP="00000000" w:rsidRDefault="00000000" w:rsidRPr="00000000" w14:paraId="000001C7">
            <w:pPr>
              <w:spacing w:after="0" w:line="240" w:lineRule="auto"/>
              <w:ind w:left="0" w:right="0"/>
              <w:contextualSpacing w:val="0"/>
              <w:jc w:val="center"/>
              <w:rPr>
                <w:ins w:author="Lucas Racoci" w:id="0" w:date="2017-06-17T23:10:24Z"/>
                <w:rFonts w:ascii="Cambria" w:cs="Cambria" w:eastAsia="Cambria" w:hAnsi="Cambria"/>
                <w:color w:val="4a86e8"/>
                <w:sz w:val="24"/>
                <w:szCs w:val="24"/>
                <w:rPrChange w:author="Lucas Racoci" w:id="1" w:date="2017-06-17T23:10:24Z">
                  <w:rPr>
                    <w:rFonts w:ascii="Times New Roman" w:cs="Times New Roman" w:eastAsia="Times New Roman" w:hAnsi="Times New Roman"/>
                    <w:color w:val="4a86e8"/>
                    <w:sz w:val="24"/>
                    <w:szCs w:val="24"/>
                  </w:rPr>
                </w:rPrChange>
              </w:rPr>
            </w:pPr>
            <w:ins w:author="Lucas Racoci" w:id="0" w:date="2017-06-17T23:10:24Z">
              <w:commentRangeStart w:id="198"/>
              <w:commentRangeEnd w:id="198"/>
              <w:r w:rsidDel="00000000" w:rsidR="00000000" w:rsidRPr="00000000">
                <w:commentReference w:id="198"/>
              </w:r>
              <w:commentRangeStart w:id="199"/>
              <w:commentRangeEnd w:id="199"/>
              <w:r w:rsidDel="00000000" w:rsidR="00000000" w:rsidRPr="00000000">
                <w:commentReference w:id="199"/>
              </w:r>
              <w:commentRangeStart w:id="200"/>
              <w:commentRangeEnd w:id="200"/>
              <w:r w:rsidDel="00000000" w:rsidR="00000000" w:rsidRPr="00000000">
                <w:commentReference w:id="200"/>
              </w:r>
              <w:commentRangeStart w:id="201"/>
              <w:commentRangeEnd w:id="201"/>
              <w:r w:rsidDel="00000000" w:rsidR="00000000" w:rsidRPr="00000000">
                <w:commentReference w:id="201"/>
              </w:r>
              <w:r w:rsidDel="00000000" w:rsidR="00000000" w:rsidRPr="00000000">
                <w:rPr>
                  <w:rFonts w:ascii="Cambria" w:cs="Cambria" w:eastAsia="Cambria" w:hAnsi="Cambria"/>
                  <w:color w:val="4a86e8"/>
                  <w:sz w:val="24"/>
                  <w:szCs w:val="24"/>
                  <w:rtl w:val="0"/>
                  <w:rPrChange w:author="Lucas Racoci" w:id="1" w:date="2017-06-17T23:10:24Z">
                    <w:rPr>
                      <w:rFonts w:ascii="Times New Roman" w:cs="Times New Roman" w:eastAsia="Times New Roman" w:hAnsi="Times New Roman"/>
                      <w:color w:val="4a86e8"/>
                      <w:sz w:val="24"/>
                      <w:szCs w:val="24"/>
                    </w:rPr>
                  </w:rPrChange>
                </w:rPr>
                <w:t xml:space="preserve">cac/12</w:t>
              </w:r>
            </w:ins>
          </w:p>
        </w:tc>
      </w:tr>
    </w:tbl>
    <w:p w:rsidR="00000000" w:rsidDel="00000000" w:rsidP="00000000" w:rsidRDefault="00000000" w:rsidRPr="00000000" w14:paraId="000001C8">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C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CA">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Cambria" w:cs="Cambria" w:eastAsia="Cambria" w:hAnsi="Cambria"/>
          <w:rtl w:val="0"/>
        </w:rPr>
        <w:t xml:space="preserve">Descreva os principais tipos de redundância que podem ser explorados pelos métodos de compressão de imagens.</w:t>
      </w:r>
    </w:p>
    <w:p w:rsidR="00000000" w:rsidDel="00000000" w:rsidP="00000000" w:rsidRDefault="00000000" w:rsidRPr="00000000" w14:paraId="000001C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1CC">
      <w:pPr>
        <w:numPr>
          <w:ilvl w:val="0"/>
          <w:numId w:val="5"/>
        </w:numPr>
        <w:spacing w:after="0" w:line="240" w:lineRule="auto"/>
        <w:ind w:left="72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Redundância de codificação: </w:t>
      </w:r>
    </w:p>
    <w:p w:rsidR="00000000" w:rsidDel="00000000" w:rsidP="00000000" w:rsidRDefault="00000000" w:rsidRPr="00000000" w14:paraId="000001CD">
      <w:pPr>
        <w:numPr>
          <w:ilvl w:val="1"/>
          <w:numId w:val="5"/>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Mesma informação (ou símbolo) representada repetidas vezes;</w:t>
      </w:r>
    </w:p>
    <w:p w:rsidR="00000000" w:rsidDel="00000000" w:rsidP="00000000" w:rsidRDefault="00000000" w:rsidRPr="00000000" w14:paraId="000001CE">
      <w:pPr>
        <w:numPr>
          <w:ilvl w:val="1"/>
          <w:numId w:val="5"/>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Em geral, a redundância de codificação está presente quando os códigos atribuídos a um conjunto de eventos (tal como os níveis de cinza da imagem) não foram escolhidos de forma a explorar as probabilidades dos eventos;</w:t>
      </w:r>
    </w:p>
    <w:p w:rsidR="00000000" w:rsidDel="00000000" w:rsidP="00000000" w:rsidRDefault="00000000" w:rsidRPr="00000000" w14:paraId="000001CF">
      <w:pPr>
        <w:numPr>
          <w:ilvl w:val="0"/>
          <w:numId w:val="5"/>
        </w:numPr>
        <w:spacing w:after="0" w:line="240" w:lineRule="auto"/>
        <w:ind w:left="72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Redundância interpixel:</w:t>
      </w:r>
    </w:p>
    <w:p w:rsidR="00000000" w:rsidDel="00000000" w:rsidP="00000000" w:rsidRDefault="00000000" w:rsidRPr="00000000" w14:paraId="000001D0">
      <w:pPr>
        <w:numPr>
          <w:ilvl w:val="1"/>
          <w:numId w:val="5"/>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Explora a característica de que pixels vizinhos em uma imagem possuem alguma relação ou similaridade;</w:t>
      </w:r>
    </w:p>
    <w:p w:rsidR="00000000" w:rsidDel="00000000" w:rsidP="00000000" w:rsidRDefault="00000000" w:rsidRPr="00000000" w14:paraId="000001D1">
      <w:pPr>
        <w:numPr>
          <w:ilvl w:val="1"/>
          <w:numId w:val="5"/>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Contribuição visual de um único pixel é redundante - ela poderia ser prevista com base nos valores dos pixels adjacentes;</w:t>
      </w:r>
    </w:p>
    <w:p w:rsidR="00000000" w:rsidDel="00000000" w:rsidP="00000000" w:rsidRDefault="00000000" w:rsidRPr="00000000" w14:paraId="000001D2">
      <w:pPr>
        <w:numPr>
          <w:ilvl w:val="0"/>
          <w:numId w:val="5"/>
        </w:numPr>
        <w:spacing w:after="0" w:line="240" w:lineRule="auto"/>
        <w:ind w:left="72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Redundância psicovisual:</w:t>
      </w:r>
    </w:p>
    <w:p w:rsidR="00000000" w:rsidDel="00000000" w:rsidP="00000000" w:rsidRDefault="00000000" w:rsidRPr="00000000" w14:paraId="000001D3">
      <w:pPr>
        <w:numPr>
          <w:ilvl w:val="1"/>
          <w:numId w:val="5"/>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Há informações psicovisualmente redundantes - possuem menor importância relativa que outras no processamento visual e podem ser eliminadas sem prejudicar significativamente a percepção da imagem;</w:t>
      </w:r>
    </w:p>
    <w:p w:rsidR="00000000" w:rsidDel="00000000" w:rsidP="00000000" w:rsidRDefault="00000000" w:rsidRPr="00000000" w14:paraId="000001D4">
      <w:pPr>
        <w:numPr>
          <w:ilvl w:val="1"/>
          <w:numId w:val="5"/>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Redundância infere que dados presentes na imagem seriam eliminados de forma </w:t>
      </w:r>
      <w:r w:rsidDel="00000000" w:rsidR="00000000" w:rsidRPr="00000000">
        <w:rPr>
          <w:rFonts w:ascii="Times New Roman" w:cs="Times New Roman" w:eastAsia="Times New Roman" w:hAnsi="Times New Roman"/>
          <w:b w:val="1"/>
          <w:color w:val="4a86e8"/>
          <w:sz w:val="24"/>
          <w:szCs w:val="24"/>
          <w:rtl w:val="0"/>
        </w:rPr>
        <w:t xml:space="preserve">irreversível</w:t>
      </w:r>
      <w:r w:rsidDel="00000000" w:rsidR="00000000" w:rsidRPr="00000000">
        <w:rPr>
          <w:rFonts w:ascii="Times New Roman" w:cs="Times New Roman" w:eastAsia="Times New Roman" w:hAnsi="Times New Roman"/>
          <w:color w:val="4a86e8"/>
          <w:sz w:val="24"/>
          <w:szCs w:val="24"/>
          <w:rtl w:val="0"/>
        </w:rPr>
        <w:t xml:space="preserve">!</w:t>
      </w:r>
    </w:p>
    <w:p w:rsidR="00000000" w:rsidDel="00000000" w:rsidP="00000000" w:rsidRDefault="00000000" w:rsidRPr="00000000" w14:paraId="000001D5">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D6">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Cambria" w:cs="Cambria" w:eastAsia="Cambria" w:hAnsi="Cambria"/>
          <w:rtl w:val="0"/>
        </w:rPr>
        <w:t xml:space="preserve">Explique as vantagens e desvantagens em se utilizar blocos de tamanhos diferentes de 8×8 pixels no cálculo da transformada DCT na padronização JPG.</w:t>
      </w:r>
    </w:p>
    <w:p w:rsidR="00000000" w:rsidDel="00000000" w:rsidP="00000000" w:rsidRDefault="00000000" w:rsidRPr="00000000" w14:paraId="000001D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1D8">
      <w:pPr>
        <w:numPr>
          <w:ilvl w:val="0"/>
          <w:numId w:val="1"/>
        </w:numPr>
        <w:spacing w:after="0" w:line="240" w:lineRule="auto"/>
        <w:ind w:left="72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Vantagens:</w:t>
      </w:r>
    </w:p>
    <w:p w:rsidR="00000000" w:rsidDel="00000000" w:rsidP="00000000" w:rsidRDefault="00000000" w:rsidRPr="00000000" w14:paraId="000001D9">
      <w:pPr>
        <w:numPr>
          <w:ilvl w:val="1"/>
          <w:numId w:val="1"/>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Custo computacional menor em um bloco de tamanho </w:t>
      </w:r>
      <m:oMath>
        <m:r>
          <w:rPr>
            <w:rFonts w:ascii="Times New Roman" w:cs="Times New Roman" w:eastAsia="Times New Roman" w:hAnsi="Times New Roman"/>
            <w:color w:val="4a86e8"/>
            <w:sz w:val="24"/>
            <w:szCs w:val="24"/>
          </w:rPr>
          <m:t xml:space="preserve">8</m:t>
        </m:r>
        <m:r>
          <w:rPr>
            <w:rFonts w:ascii="Times New Roman" w:cs="Times New Roman" w:eastAsia="Times New Roman" w:hAnsi="Times New Roman"/>
            <w:color w:val="4a86e8"/>
            <w:sz w:val="24"/>
            <w:szCs w:val="24"/>
          </w:rPr>
          <m:t>×</m:t>
        </m:r>
        <m:r>
          <w:rPr>
            <w:rFonts w:ascii="Times New Roman" w:cs="Times New Roman" w:eastAsia="Times New Roman" w:hAnsi="Times New Roman"/>
            <w:color w:val="4a86e8"/>
            <w:sz w:val="24"/>
            <w:szCs w:val="24"/>
          </w:rPr>
          <m:t xml:space="preserve">8</m:t>
        </m:r>
      </m:oMath>
      <w:r w:rsidDel="00000000" w:rsidR="00000000" w:rsidRPr="00000000">
        <w:rPr>
          <w:rFonts w:ascii="Times New Roman" w:cs="Times New Roman" w:eastAsia="Times New Roman" w:hAnsi="Times New Roman"/>
          <w:color w:val="4a86e8"/>
          <w:sz w:val="24"/>
          <w:szCs w:val="24"/>
          <w:rtl w:val="0"/>
        </w:rPr>
        <w:t xml:space="preserve">para realizar operações como a transformada DCT;</w:t>
      </w:r>
    </w:p>
    <w:p w:rsidR="00000000" w:rsidDel="00000000" w:rsidP="00000000" w:rsidRDefault="00000000" w:rsidRPr="00000000" w14:paraId="000001DA">
      <w:pPr>
        <w:numPr>
          <w:ilvl w:val="1"/>
          <w:numId w:val="1"/>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Matrizes menores que </w:t>
      </w:r>
      <m:oMath>
        <m:r>
          <w:rPr>
            <w:rFonts w:ascii="Times New Roman" w:cs="Times New Roman" w:eastAsia="Times New Roman" w:hAnsi="Times New Roman"/>
            <w:color w:val="4a86e8"/>
            <w:sz w:val="24"/>
            <w:szCs w:val="24"/>
          </w:rPr>
          <m:t xml:space="preserve">8</m:t>
        </m:r>
        <m:r>
          <w:rPr>
            <w:rFonts w:ascii="Times New Roman" w:cs="Times New Roman" w:eastAsia="Times New Roman" w:hAnsi="Times New Roman"/>
            <w:color w:val="4a86e8"/>
            <w:sz w:val="24"/>
            <w:szCs w:val="24"/>
          </w:rPr>
          <m:t>×</m:t>
        </m:r>
        <m:r>
          <w:rPr>
            <w:rFonts w:ascii="Times New Roman" w:cs="Times New Roman" w:eastAsia="Times New Roman" w:hAnsi="Times New Roman"/>
            <w:color w:val="4a86e8"/>
            <w:sz w:val="24"/>
            <w:szCs w:val="24"/>
          </w:rPr>
          <m:t xml:space="preserve">8</m:t>
        </m:r>
      </m:oMath>
      <w:r w:rsidDel="00000000" w:rsidR="00000000" w:rsidRPr="00000000">
        <w:rPr>
          <w:rFonts w:ascii="Times New Roman" w:cs="Times New Roman" w:eastAsia="Times New Roman" w:hAnsi="Times New Roman"/>
          <w:color w:val="4a86e8"/>
          <w:sz w:val="24"/>
          <w:szCs w:val="24"/>
          <w:rtl w:val="0"/>
        </w:rPr>
        <w:t xml:space="preserve">não possuem informação suficiente e relevante para a compressão;</w:t>
      </w:r>
    </w:p>
    <w:p w:rsidR="00000000" w:rsidDel="00000000" w:rsidP="00000000" w:rsidRDefault="00000000" w:rsidRPr="00000000" w14:paraId="000001DB">
      <w:pPr>
        <w:numPr>
          <w:ilvl w:val="1"/>
          <w:numId w:val="1"/>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Aplicar a transformada na imagem inteira não é ideal devido ao conteúdo não uniforme da imagem;</w:t>
      </w:r>
    </w:p>
    <w:p w:rsidR="00000000" w:rsidDel="00000000" w:rsidP="00000000" w:rsidRDefault="00000000" w:rsidRPr="00000000" w14:paraId="000001DC">
      <w:pPr>
        <w:numPr>
          <w:ilvl w:val="0"/>
          <w:numId w:val="1"/>
        </w:numPr>
        <w:spacing w:after="0" w:line="240" w:lineRule="auto"/>
        <w:ind w:left="72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Desvantagens:</w:t>
      </w:r>
    </w:p>
    <w:p w:rsidR="00000000" w:rsidDel="00000000" w:rsidP="00000000" w:rsidRDefault="00000000" w:rsidRPr="00000000" w14:paraId="000001DD">
      <w:pPr>
        <w:numPr>
          <w:ilvl w:val="1"/>
          <w:numId w:val="1"/>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Imagem resultante terá tamanho maior do que se utilizados blocos maiores;</w:t>
      </w:r>
    </w:p>
    <w:p w:rsidR="00000000" w:rsidDel="00000000" w:rsidP="00000000" w:rsidRDefault="00000000" w:rsidRPr="00000000" w14:paraId="000001D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DF">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Cambria" w:cs="Cambria" w:eastAsia="Cambria" w:hAnsi="Cambria"/>
          <w:rtl w:val="0"/>
        </w:rPr>
        <w:t xml:space="preserve">Qual a vantagem da ordenação ziguezague dos coeficientes DCT na padronização JPG?</w:t>
      </w:r>
    </w:p>
    <w:p w:rsidR="00000000" w:rsidDel="00000000" w:rsidP="00000000" w:rsidRDefault="00000000" w:rsidRPr="00000000" w14:paraId="000001E0">
      <w:pPr>
        <w:spacing w:after="0" w:line="240" w:lineRule="auto"/>
        <w:ind w:left="0" w:right="0"/>
        <w:contextualSpacing w:val="0"/>
        <w:rPr>
          <w:rFonts w:ascii="Times New Roman" w:cs="Times New Roman" w:eastAsia="Times New Roman" w:hAnsi="Times New Roman"/>
          <w:color w:val="4a86e8"/>
          <w:sz w:val="24"/>
          <w:szCs w:val="24"/>
        </w:rPr>
      </w:pPr>
      <w:commentRangeStart w:id="202"/>
      <w:commentRangeStart w:id="203"/>
      <w:commentRangeStart w:id="204"/>
      <w:commentRangeStart w:id="205"/>
      <w:commentRangeStart w:id="206"/>
      <w:commentRangeStart w:id="207"/>
      <w:commentRangeStart w:id="208"/>
      <w:commentRangeStart w:id="209"/>
      <w:commentRangeStart w:id="210"/>
      <w:r w:rsidDel="00000000" w:rsidR="00000000" w:rsidRPr="00000000">
        <w:rPr>
          <w:rFonts w:ascii="Times New Roman" w:cs="Times New Roman" w:eastAsia="Times New Roman" w:hAnsi="Times New Roman"/>
          <w:color w:val="4a86e8"/>
          <w:sz w:val="24"/>
          <w:szCs w:val="24"/>
          <w:rtl w:val="0"/>
        </w:rPr>
        <w:t xml:space="preserve">Resposta</w:t>
      </w:r>
      <w:commentRangeEnd w:id="202"/>
      <w:r w:rsidDel="00000000" w:rsidR="00000000" w:rsidRPr="00000000">
        <w:commentReference w:id="202"/>
      </w:r>
      <w:commentRangeEnd w:id="203"/>
      <w:r w:rsidDel="00000000" w:rsidR="00000000" w:rsidRPr="00000000">
        <w:commentReference w:id="203"/>
      </w:r>
      <w:commentRangeEnd w:id="204"/>
      <w:r w:rsidDel="00000000" w:rsidR="00000000" w:rsidRPr="00000000">
        <w:commentReference w:id="204"/>
      </w:r>
      <w:commentRangeEnd w:id="205"/>
      <w:r w:rsidDel="00000000" w:rsidR="00000000" w:rsidRPr="00000000">
        <w:commentReference w:id="205"/>
      </w:r>
      <w:commentRangeEnd w:id="206"/>
      <w:r w:rsidDel="00000000" w:rsidR="00000000" w:rsidRPr="00000000">
        <w:commentReference w:id="206"/>
      </w:r>
      <w:commentRangeEnd w:id="207"/>
      <w:r w:rsidDel="00000000" w:rsidR="00000000" w:rsidRPr="00000000">
        <w:commentReference w:id="207"/>
      </w:r>
      <w:commentRangeEnd w:id="208"/>
      <w:r w:rsidDel="00000000" w:rsidR="00000000" w:rsidRPr="00000000">
        <w:commentReference w:id="208"/>
      </w:r>
      <w:commentRangeEnd w:id="209"/>
      <w:r w:rsidDel="00000000" w:rsidR="00000000" w:rsidRPr="00000000">
        <w:commentReference w:id="209"/>
      </w:r>
      <w:commentRangeEnd w:id="210"/>
      <w:r w:rsidDel="00000000" w:rsidR="00000000" w:rsidRPr="00000000">
        <w:commentReference w:id="210"/>
      </w:r>
      <w:r w:rsidDel="00000000" w:rsidR="00000000" w:rsidRPr="00000000">
        <w:rPr>
          <w:rFonts w:ascii="Times New Roman" w:cs="Times New Roman" w:eastAsia="Times New Roman" w:hAnsi="Times New Roman"/>
          <w:color w:val="4a86e8"/>
          <w:sz w:val="24"/>
          <w:szCs w:val="24"/>
          <w:rtl w:val="0"/>
        </w:rPr>
        <w:t xml:space="preserve">:</w:t>
      </w:r>
    </w:p>
    <w:p w:rsidR="00000000" w:rsidDel="00000000" w:rsidP="00000000" w:rsidRDefault="00000000" w:rsidRPr="00000000" w14:paraId="000001E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A ordenação ziguezague dos coeficientes DCT tem o objetivo de facilitar a etapa de codificação por entropia. Em geral, é mais intuitivo que pixels em um bloco tenham mais em comum do que pixels em uma linha - ou seja, os pixels serão agrupados na ordenação de forma a terem mais características em comum, permitindo que a compressão seja mais bem-sucedida devido a redundância interpixel. </w:t>
      </w:r>
    </w:p>
    <w:p w:rsidR="00000000" w:rsidDel="00000000" w:rsidP="00000000" w:rsidRDefault="00000000" w:rsidRPr="00000000" w14:paraId="000001E2">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E3">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Outra Resposta:</w:t>
      </w:r>
    </w:p>
    <w:p w:rsidR="00000000" w:rsidDel="00000000" w:rsidP="00000000" w:rsidRDefault="00000000" w:rsidRPr="00000000" w14:paraId="000001E4">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Na matriz DCT, baixas frequências tem os maiores valores de energia. Como as baixas frequências estão nas linhas e colunas de índice baixo, ao percorrer em zigue-zague percorremos na ordem de menor energia esperada, esta ordem deve ter uma longa cauda de zeros o que otimiza a codificação em </w:t>
      </w:r>
      <w:r w:rsidDel="00000000" w:rsidR="00000000" w:rsidRPr="00000000">
        <w:rPr>
          <w:rFonts w:ascii="Times New Roman" w:cs="Times New Roman" w:eastAsia="Times New Roman" w:hAnsi="Times New Roman"/>
          <w:color w:val="4a86e8"/>
          <w:sz w:val="24"/>
          <w:szCs w:val="24"/>
          <w:rtl w:val="0"/>
        </w:rPr>
        <w:t xml:space="preserve">comprimento de corrida.</w:t>
      </w:r>
      <w:r w:rsidDel="00000000" w:rsidR="00000000" w:rsidRPr="00000000">
        <w:rPr>
          <w:rtl w:val="0"/>
        </w:rPr>
      </w:r>
    </w:p>
    <w:p w:rsidR="00000000" w:rsidDel="00000000" w:rsidP="00000000" w:rsidRDefault="00000000" w:rsidRPr="00000000" w14:paraId="000001E5">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E6">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Cambria" w:cs="Cambria" w:eastAsia="Cambria" w:hAnsi="Cambria"/>
          <w:rtl w:val="0"/>
        </w:rPr>
        <w:t xml:space="preserve">Descreva dois métodos de compressão de imagens com perdas.</w:t>
      </w:r>
    </w:p>
    <w:p w:rsidR="00000000" w:rsidDel="00000000" w:rsidP="00000000" w:rsidRDefault="00000000" w:rsidRPr="00000000" w14:paraId="000001E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1E8">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Ambos os métodos partem da redundância psicovisual, a qual justifica as perdas durante a compressão.</w:t>
      </w:r>
    </w:p>
    <w:p w:rsidR="00000000" w:rsidDel="00000000" w:rsidP="00000000" w:rsidRDefault="00000000" w:rsidRPr="00000000" w14:paraId="000001E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Modulação Delta - o preditor supõe que o pixel atual seja igual ao anterior e, para cada pixel, retorna apenas a diferença entre este e o anterior. Na prática, recebe uma constante </w:t>
      </w:r>
      <m:oMath>
        <m:r>
          <m:t>ζ</m:t>
        </m:r>
      </m:oMath>
      <w:r w:rsidDel="00000000" w:rsidR="00000000" w:rsidRPr="00000000">
        <w:rPr>
          <w:rFonts w:ascii="Times New Roman" w:cs="Times New Roman" w:eastAsia="Times New Roman" w:hAnsi="Times New Roman"/>
          <w:color w:val="4a86e8"/>
          <w:sz w:val="24"/>
          <w:szCs w:val="24"/>
          <w:rtl w:val="0"/>
        </w:rPr>
        <w:t xml:space="preserve">, o módulo máximo de diferença entre pixels adjacentes. O algoritmo consiste em limitar a diferença entre os pixels adjacentes em </w:t>
      </w:r>
      <m:oMath>
        <m:r>
          <w:rPr>
            <w:rFonts w:ascii="Times New Roman" w:cs="Times New Roman" w:eastAsia="Times New Roman" w:hAnsi="Times New Roman"/>
            <w:color w:val="4a86e8"/>
            <w:sz w:val="24"/>
            <w:szCs w:val="24"/>
          </w:rPr>
          <m:t xml:space="preserve">+</m:t>
        </m:r>
        <m:r>
          <w:rPr>
            <w:rFonts w:ascii="Times New Roman" w:cs="Times New Roman" w:eastAsia="Times New Roman" w:hAnsi="Times New Roman"/>
            <w:color w:val="4a86e8"/>
            <w:sz w:val="24"/>
            <w:szCs w:val="24"/>
          </w:rPr>
          <m:t>ζ</m:t>
        </m:r>
      </m:oMath>
      <w:r w:rsidDel="00000000" w:rsidR="00000000" w:rsidRPr="00000000">
        <w:rPr>
          <w:rFonts w:ascii="Times New Roman" w:cs="Times New Roman" w:eastAsia="Times New Roman" w:hAnsi="Times New Roman"/>
          <w:color w:val="4a86e8"/>
          <w:sz w:val="24"/>
          <w:szCs w:val="24"/>
          <w:rtl w:val="0"/>
        </w:rPr>
        <w:t xml:space="preserve"> se a diferença for positiva e </w:t>
      </w:r>
      <m:oMath>
        <m:r>
          <w:rPr>
            <w:rFonts w:ascii="Times New Roman" w:cs="Times New Roman" w:eastAsia="Times New Roman" w:hAnsi="Times New Roman"/>
            <w:color w:val="4a86e8"/>
            <w:sz w:val="24"/>
            <w:szCs w:val="24"/>
          </w:rPr>
          <m:t xml:space="preserve">-</m:t>
        </m:r>
        <m:r>
          <w:rPr>
            <w:rFonts w:ascii="Times New Roman" w:cs="Times New Roman" w:eastAsia="Times New Roman" w:hAnsi="Times New Roman"/>
            <w:color w:val="4a86e8"/>
            <w:sz w:val="24"/>
            <w:szCs w:val="24"/>
          </w:rPr>
          <m:t>ζ</m:t>
        </m:r>
      </m:oMath>
      <w:r w:rsidDel="00000000" w:rsidR="00000000" w:rsidRPr="00000000">
        <w:rPr>
          <w:rFonts w:ascii="Times New Roman" w:cs="Times New Roman" w:eastAsia="Times New Roman" w:hAnsi="Times New Roman"/>
          <w:color w:val="4a86e8"/>
          <w:sz w:val="24"/>
          <w:szCs w:val="24"/>
          <w:rtl w:val="0"/>
        </w:rPr>
        <w:t xml:space="preserve"> se a diferença for negativa..</w:t>
      </w:r>
    </w:p>
    <w:p w:rsidR="00000000" w:rsidDel="00000000" w:rsidP="00000000" w:rsidRDefault="00000000" w:rsidRPr="00000000" w14:paraId="000001EA">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Modulação de Código de Pulso Diferencial - o preditor supõe que o valor de um pixel depende de uma combinação linear de </w:t>
      </w:r>
      <m:oMath>
        <m:r>
          <w:rPr>
            <w:rFonts w:ascii="Times New Roman" w:cs="Times New Roman" w:eastAsia="Times New Roman" w:hAnsi="Times New Roman"/>
            <w:color w:val="4a86e8"/>
            <w:sz w:val="24"/>
            <w:szCs w:val="24"/>
          </w:rPr>
          <m:t xml:space="preserve">m</m:t>
        </m:r>
      </m:oMath>
      <w:r w:rsidDel="00000000" w:rsidR="00000000" w:rsidRPr="00000000">
        <w:rPr>
          <w:rFonts w:ascii="Times New Roman" w:cs="Times New Roman" w:eastAsia="Times New Roman" w:hAnsi="Times New Roman"/>
          <w:color w:val="4a86e8"/>
          <w:sz w:val="24"/>
          <w:szCs w:val="24"/>
          <w:rtl w:val="0"/>
        </w:rPr>
        <w:t xml:space="preserve"> pixels anteriores e que o erro de quantização seja desprezível. O objetivo é minimizar o erro médio quadrático da predição do codificador.</w:t>
      </w:r>
    </w:p>
    <w:p w:rsidR="00000000" w:rsidDel="00000000" w:rsidP="00000000" w:rsidRDefault="00000000" w:rsidRPr="00000000" w14:paraId="000001E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EC">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Cambria" w:cs="Cambria" w:eastAsia="Cambria" w:hAnsi="Cambria"/>
          <w:rtl w:val="0"/>
        </w:rPr>
        <w:t xml:space="preserve">Explique o princípio das técnicas preditivas de compressão de imagens. Descreva a principal diferença entre técnicas preditivas sem perdas e com perdas.</w:t>
      </w:r>
    </w:p>
    <w:p w:rsidR="00000000" w:rsidDel="00000000" w:rsidP="00000000" w:rsidRDefault="00000000" w:rsidRPr="00000000" w14:paraId="000001ED">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1E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Técnicas preditivas de compressão são técnicas que envolvem uma etapa anterior à codificação dos símbolos, que explora a redundância interpixel na imagem.</w:t>
      </w:r>
    </w:p>
    <w:p w:rsidR="00000000" w:rsidDel="00000000" w:rsidP="00000000" w:rsidRDefault="00000000" w:rsidRPr="00000000" w14:paraId="000001E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commentRangeStart w:id="211"/>
      <w:r w:rsidDel="00000000" w:rsidR="00000000" w:rsidRPr="00000000">
        <w:rPr>
          <w:rFonts w:ascii="Times New Roman" w:cs="Times New Roman" w:eastAsia="Times New Roman" w:hAnsi="Times New Roman"/>
          <w:color w:val="4a86e8"/>
          <w:sz w:val="24"/>
          <w:szCs w:val="24"/>
          <w:rtl w:val="0"/>
        </w:rPr>
        <w:t xml:space="preserve">As técnicas preditivas sem perdas utilizam conceitos de redundância como redundância de codificação e interpixel - basta representar a informação de uma maneira mais robusta para garantir a sua recuperação. Já as técnicas preditivas com perdas utilizam conceitos de redundância psicovisual, e se baseiam em alterar os valores dos pixels de forma que facilite a compressão da imagem, mantendo a essência da imagem e abstraindo os detalhes (de maneira imperceptível ou tolerada).</w:t>
      </w:r>
      <w:commentRangeEnd w:id="211"/>
      <w:r w:rsidDel="00000000" w:rsidR="00000000" w:rsidRPr="00000000">
        <w:commentReference w:id="211"/>
      </w:r>
      <w:r w:rsidDel="00000000" w:rsidR="00000000" w:rsidRPr="00000000">
        <w:rPr>
          <w:rtl w:val="0"/>
        </w:rPr>
      </w:r>
    </w:p>
    <w:p w:rsidR="00000000" w:rsidDel="00000000" w:rsidP="00000000" w:rsidRDefault="00000000" w:rsidRPr="00000000" w14:paraId="000001F0">
      <w:pPr>
        <w:spacing w:after="0" w:line="240" w:lineRule="auto"/>
        <w:ind w:left="0" w:right="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Traks:</w:t>
      </w:r>
    </w:p>
    <w:p w:rsidR="00000000" w:rsidDel="00000000" w:rsidP="00000000" w:rsidRDefault="00000000" w:rsidRPr="00000000" w14:paraId="000001F1">
      <w:pPr>
        <w:spacing w:after="0" w:line="240" w:lineRule="auto"/>
        <w:ind w:left="0" w:right="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Também acho que faltou explicar o princípio. O princípio das técnicas preditivas é que é mais econômico guardar a diferença entre os pixels do que a intensidade dos pixels. Então numa compressão sem perda, você armazena todas as diferenças e recupera a imagem perfeitamente. Numa compressão com perdas, você estabelece limites que funcionam mais ou menos como: se a diferença entre os pixels for menor que X, não vale a pena armazenar isso e eles serão iguais. por isso tem erro. Ou como na compressão delta, se o erro for maior que X, colocamos um delta fixo e não armazenamos exatamente o erro, mas armazenamos esse delta.</w:t>
      </w:r>
    </w:p>
    <w:p w:rsidR="00000000" w:rsidDel="00000000" w:rsidP="00000000" w:rsidRDefault="00000000" w:rsidRPr="00000000" w14:paraId="000001F2">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F3">
      <w:pPr>
        <w:numPr>
          <w:ilvl w:val="0"/>
          <w:numId w:val="4"/>
        </w:numPr>
        <w:spacing w:after="0" w:line="240" w:lineRule="auto"/>
        <w:ind w:left="476" w:right="0"/>
        <w:contextualSpacing w:val="0"/>
        <w:rPr>
          <w:rFonts w:ascii="Cambria" w:cs="Cambria" w:eastAsia="Cambria" w:hAnsi="Cambria"/>
        </w:rPr>
      </w:pPr>
      <w:r w:rsidDel="00000000" w:rsidR="00000000" w:rsidRPr="00000000">
        <w:rPr>
          <w:rFonts w:ascii="Cambria" w:cs="Cambria" w:eastAsia="Cambria" w:hAnsi="Cambria"/>
          <w:rtl w:val="0"/>
        </w:rPr>
        <w:t xml:space="preserve">A extração da borda </w:t>
      </w:r>
      <w:r w:rsidDel="00000000" w:rsidR="00000000" w:rsidRPr="00000000">
        <w:rPr>
          <w:rFonts w:ascii="Cambria" w:cs="Cambria" w:eastAsia="Cambria" w:hAnsi="Cambria"/>
          <w:i w:val="1"/>
          <w:rtl w:val="0"/>
        </w:rPr>
        <w:t xml:space="preserve">F </w:t>
      </w:r>
      <w:r w:rsidDel="00000000" w:rsidR="00000000" w:rsidRPr="00000000">
        <w:rPr>
          <w:rFonts w:ascii="Cambria" w:cs="Cambria" w:eastAsia="Cambria" w:hAnsi="Cambria"/>
          <w:rtl w:val="0"/>
        </w:rPr>
        <w:t xml:space="preserve">de um objeto </w:t>
      </w:r>
      <w:r w:rsidDel="00000000" w:rsidR="00000000" w:rsidRPr="00000000">
        <w:rPr>
          <w:rFonts w:ascii="Cambria" w:cs="Cambria" w:eastAsia="Cambria" w:hAnsi="Cambria"/>
          <w:i w:val="1"/>
          <w:rtl w:val="0"/>
        </w:rPr>
        <w:t xml:space="preserve">A </w:t>
      </w:r>
      <w:r w:rsidDel="00000000" w:rsidR="00000000" w:rsidRPr="00000000">
        <w:rPr>
          <w:rFonts w:ascii="Cambria" w:cs="Cambria" w:eastAsia="Cambria" w:hAnsi="Cambria"/>
          <w:rtl w:val="0"/>
        </w:rPr>
        <w:t xml:space="preserve">pode ser realizada através do operador morfológico</w:t>
      </w:r>
    </w:p>
    <w:p w:rsidR="00000000" w:rsidDel="00000000" w:rsidP="00000000" w:rsidRDefault="00000000" w:rsidRPr="00000000" w14:paraId="000001F4">
      <w:pPr>
        <w:spacing w:after="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592100" cy="221361"/>
            <wp:effectExtent b="0" l="0" r="0" t="0"/>
            <wp:docPr id="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592100" cy="221361"/>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0" w:line="240" w:lineRule="auto"/>
        <w:ind w:left="392" w:right="0" w:firstLine="0"/>
        <w:contextualSpacing w:val="0"/>
        <w:rPr>
          <w:rFonts w:ascii="Cambria" w:cs="Cambria" w:eastAsia="Cambria" w:hAnsi="Cambria"/>
        </w:rPr>
      </w:pPr>
      <w:r w:rsidDel="00000000" w:rsidR="00000000" w:rsidRPr="00000000">
        <w:rPr>
          <w:rFonts w:ascii="Cambria" w:cs="Cambria" w:eastAsia="Cambria" w:hAnsi="Cambria"/>
          <w:rtl w:val="0"/>
        </w:rPr>
        <w:t xml:space="preserve">em que </w:t>
      </w:r>
      <w:r w:rsidDel="00000000" w:rsidR="00000000" w:rsidRPr="00000000">
        <w:rPr>
          <w:rFonts w:ascii="Cambria" w:cs="Cambria" w:eastAsia="Cambria" w:hAnsi="Cambria"/>
          <w:i w:val="1"/>
          <w:rtl w:val="0"/>
        </w:rPr>
        <w:t xml:space="preserve">B </w:t>
      </w:r>
      <w:r w:rsidDel="00000000" w:rsidR="00000000" w:rsidRPr="00000000">
        <w:rPr>
          <w:rFonts w:ascii="Cambria" w:cs="Cambria" w:eastAsia="Cambria" w:hAnsi="Cambria"/>
          <w:rtl w:val="0"/>
        </w:rPr>
        <w:t xml:space="preserve">e um elemento estruturante adequado.´</w:t>
      </w:r>
    </w:p>
    <w:p w:rsidR="00000000" w:rsidDel="00000000" w:rsidP="00000000" w:rsidRDefault="00000000" w:rsidRPr="00000000" w14:paraId="000001F6">
      <w:pPr>
        <w:spacing w:after="0" w:line="240" w:lineRule="auto"/>
        <w:ind w:left="392" w:right="0" w:firstLine="0"/>
        <w:contextualSpacing w:val="0"/>
        <w:rPr>
          <w:rFonts w:ascii="Cambria" w:cs="Cambria" w:eastAsia="Cambria" w:hAnsi="Cambria"/>
        </w:rPr>
      </w:pPr>
      <w:r w:rsidDel="00000000" w:rsidR="00000000" w:rsidRPr="00000000">
        <w:rPr>
          <w:rFonts w:ascii="Cambria" w:cs="Cambria" w:eastAsia="Cambria" w:hAnsi="Cambria"/>
          <w:rtl w:val="0"/>
        </w:rPr>
        <w:t xml:space="preserve">Aplique o operador acima para a imagem </w:t>
      </w:r>
      <w:r w:rsidDel="00000000" w:rsidR="00000000" w:rsidRPr="00000000">
        <w:rPr>
          <w:rFonts w:ascii="Cambria" w:cs="Cambria" w:eastAsia="Cambria" w:hAnsi="Cambria"/>
          <w:i w:val="1"/>
          <w:rtl w:val="0"/>
        </w:rPr>
        <w:t xml:space="preserve">A </w:t>
      </w:r>
      <w:r w:rsidDel="00000000" w:rsidR="00000000" w:rsidRPr="00000000">
        <w:rPr>
          <w:rFonts w:ascii="Cambria" w:cs="Cambria" w:eastAsia="Cambria" w:hAnsi="Cambria"/>
          <w:rtl w:val="0"/>
        </w:rPr>
        <w:t xml:space="preserve">a seguir, utilizando o elemento estruturante </w:t>
      </w:r>
      <w:r w:rsidDel="00000000" w:rsidR="00000000" w:rsidRPr="00000000">
        <w:rPr>
          <w:rFonts w:ascii="Cambria" w:cs="Cambria" w:eastAsia="Cambria" w:hAnsi="Cambria"/>
          <w:i w:val="1"/>
          <w:rtl w:val="0"/>
        </w:rPr>
        <w:t xml:space="preserve">B </w:t>
      </w:r>
      <w:r w:rsidDel="00000000" w:rsidR="00000000" w:rsidRPr="00000000">
        <w:rPr>
          <w:rFonts w:ascii="Cambria" w:cs="Cambria" w:eastAsia="Cambria" w:hAnsi="Cambria"/>
          <w:rtl w:val="0"/>
        </w:rPr>
        <w:t xml:space="preserve">de tamanho 3×3.</w:t>
      </w:r>
    </w:p>
    <w:p w:rsidR="00000000" w:rsidDel="00000000" w:rsidP="00000000" w:rsidRDefault="00000000" w:rsidRPr="00000000" w14:paraId="000001F7">
      <w:pPr>
        <w:spacing w:after="0" w:line="240" w:lineRule="auto"/>
        <w:ind w:left="392" w:right="0" w:firstLine="0"/>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82800" cy="1751807"/>
            <wp:effectExtent b="0" l="0" r="0" t="0"/>
            <wp:docPr id="10"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3382800" cy="1751807"/>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1F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2581275" cy="1714638"/>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81275" cy="1714638"/>
                    </a:xfrm>
                    <a:prstGeom prst="rect"/>
                    <a:ln/>
                  </pic:spPr>
                </pic:pic>
              </a:graphicData>
            </a:graphic>
          </wp:inline>
        </w:drawing>
      </w:r>
      <w:r w:rsidDel="00000000" w:rsidR="00000000" w:rsidRPr="00000000">
        <w:rPr>
          <w:rFonts w:ascii="Times New Roman" w:cs="Times New Roman" w:eastAsia="Times New Roman" w:hAnsi="Times New Roman"/>
          <w:color w:val="4a86e8"/>
          <w:sz w:val="24"/>
          <w:szCs w:val="24"/>
        </w:rPr>
        <w:drawing>
          <wp:inline distB="114300" distT="114300" distL="114300" distR="114300">
            <wp:extent cx="2526354" cy="1752600"/>
            <wp:effectExtent b="0" l="0" r="0" t="0"/>
            <wp:docPr id="8"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526354"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FB">
      <w:pPr>
        <w:spacing w:after="0" w:line="240" w:lineRule="auto"/>
        <w:ind w:right="1068"/>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FC">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FD">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FE">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FF">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0">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1">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2">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3">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4">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5">
      <w:pPr>
        <w:numPr>
          <w:ilvl w:val="0"/>
          <w:numId w:val="4"/>
        </w:numPr>
        <w:spacing w:after="0" w:line="240" w:lineRule="auto"/>
        <w:ind w:left="476" w:right="0"/>
        <w:rPr>
          <w:rFonts w:ascii="Cambria" w:cs="Cambria" w:eastAsia="Cambria" w:hAnsi="Cambria"/>
        </w:rPr>
      </w:pPr>
      <w:r w:rsidDel="00000000" w:rsidR="00000000" w:rsidRPr="00000000">
        <w:rPr>
          <w:rFonts w:ascii="Cambria" w:cs="Cambria" w:eastAsia="Cambria" w:hAnsi="Cambria"/>
          <w:rtl w:val="0"/>
        </w:rPr>
        <w:t xml:space="preserve">Aplique os operadores de abertura e fechamento morfológicos para a imagem a seguir.</w:t>
      </w:r>
    </w:p>
    <w:p w:rsidR="00000000" w:rsidDel="00000000" w:rsidP="00000000" w:rsidRDefault="00000000" w:rsidRPr="00000000" w14:paraId="00000206">
      <w:pPr>
        <w:spacing w:after="0" w:line="240" w:lineRule="auto"/>
        <w:ind w:left="1983" w:right="0" w:hanging="2009.929133858268"/>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551358" cy="2872695"/>
            <wp:effectExtent b="0" l="0" r="0" t="0"/>
            <wp:docPr id="1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551358" cy="287269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208">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Abertura:</w:t>
      </w:r>
    </w:p>
    <w:p w:rsidR="00000000" w:rsidDel="00000000" w:rsidP="00000000" w:rsidRDefault="00000000" w:rsidRPr="00000000" w14:paraId="00000209">
      <w:pPr>
        <w:spacing w:after="0" w:line="240" w:lineRule="auto"/>
        <w:ind w:left="0" w:right="0"/>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802137" cy="3129960"/>
            <wp:effectExtent b="0" l="0" r="0" t="0"/>
            <wp:docPr id="14"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802137" cy="312996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spacing w:after="0" w:line="240" w:lineRule="auto"/>
        <w:ind w:left="0" w:right="0"/>
        <w:contextualSpacing w:val="0"/>
        <w:jc w:val="left"/>
        <w:rPr>
          <w:rFonts w:ascii="Times New Roman" w:cs="Times New Roman" w:eastAsia="Times New Roman" w:hAnsi="Times New Roman"/>
          <w:color w:val="4a86e8"/>
          <w:sz w:val="24"/>
          <w:szCs w:val="24"/>
        </w:rPr>
      </w:pPr>
      <w:r w:rsidDel="00000000" w:rsidR="00000000" w:rsidRPr="00000000">
        <w:rPr>
          <w:rFonts w:ascii="Cambria" w:cs="Cambria" w:eastAsia="Cambria" w:hAnsi="Cambria"/>
          <w:rtl w:val="0"/>
        </w:rPr>
        <w:tab/>
      </w:r>
      <w:r w:rsidDel="00000000" w:rsidR="00000000" w:rsidRPr="00000000">
        <w:rPr>
          <w:rFonts w:ascii="Times New Roman" w:cs="Times New Roman" w:eastAsia="Times New Roman" w:hAnsi="Times New Roman"/>
          <w:color w:val="4a86e8"/>
          <w:sz w:val="24"/>
          <w:szCs w:val="24"/>
          <w:rtl w:val="0"/>
        </w:rPr>
        <w:t xml:space="preserve">Fechamento:</w:t>
      </w:r>
    </w:p>
    <w:p w:rsidR="00000000" w:rsidDel="00000000" w:rsidP="00000000" w:rsidRDefault="00000000" w:rsidRPr="00000000" w14:paraId="0000020B">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2635088" cy="2887383"/>
            <wp:effectExtent b="0" l="0" r="0" t="0"/>
            <wp:docPr id="15"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2635088" cy="2887383"/>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0" w:line="240" w:lineRule="auto"/>
        <w:ind w:left="0" w:right="0"/>
        <w:contextualSpacing w:val="0"/>
        <w:jc w:val="left"/>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0D">
      <w:pPr>
        <w:numPr>
          <w:ilvl w:val="0"/>
          <w:numId w:val="4"/>
        </w:numPr>
        <w:spacing w:after="0" w:line="240" w:lineRule="auto"/>
        <w:ind w:left="476" w:right="0" w:hanging="382"/>
        <w:contextualSpacing w:val="0"/>
        <w:rPr/>
      </w:pPr>
      <w:r w:rsidDel="00000000" w:rsidR="00000000" w:rsidRPr="00000000">
        <w:rPr>
          <w:rFonts w:ascii="Cambria" w:cs="Cambria" w:eastAsia="Cambria" w:hAnsi="Cambria"/>
          <w:rtl w:val="0"/>
        </w:rPr>
        <w:t xml:space="preserve">Escreva um programa para calcular a área englobada por um contorno definido pelo código da cadeia. Considere que os pixels do contorno estão conectados por meio da vizinhança-4.</w:t>
      </w:r>
    </w:p>
    <w:p w:rsidR="00000000" w:rsidDel="00000000" w:rsidP="00000000" w:rsidRDefault="00000000" w:rsidRPr="00000000" w14:paraId="0000020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20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class Point {</w:t>
      </w:r>
    </w:p>
    <w:p w:rsidR="00000000" w:rsidDel="00000000" w:rsidP="00000000" w:rsidRDefault="00000000" w:rsidRPr="00000000" w14:paraId="0000021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public:</w:t>
        <w:br w:type="textWrapping"/>
        <w:tab/>
        <w:tab/>
        <w:t xml:space="preserve">int x, y;</w:t>
      </w:r>
    </w:p>
    <w:p w:rsidR="00000000" w:rsidDel="00000000" w:rsidP="00000000" w:rsidRDefault="00000000" w:rsidRPr="00000000" w14:paraId="0000021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Point (int _x, int _y) : x(_x), y(_y) { }</w:t>
      </w:r>
    </w:p>
    <w:p w:rsidR="00000000" w:rsidDel="00000000" w:rsidP="00000000" w:rsidRDefault="00000000" w:rsidRPr="00000000" w14:paraId="00000212">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w:t>
      </w:r>
    </w:p>
    <w:p w:rsidR="00000000" w:rsidDel="00000000" w:rsidP="00000000" w:rsidRDefault="00000000" w:rsidRPr="00000000" w14:paraId="00000213">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14">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int area(vector&lt;int&gt; chain_code) {</w:t>
      </w:r>
    </w:p>
    <w:p w:rsidR="00000000" w:rsidDel="00000000" w:rsidP="00000000" w:rsidRDefault="00000000" w:rsidRPr="00000000" w14:paraId="00000215">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vector&lt;Point&gt; polygon;</w:t>
      </w:r>
    </w:p>
    <w:p w:rsidR="00000000" w:rsidDel="00000000" w:rsidP="00000000" w:rsidRDefault="00000000" w:rsidRPr="00000000" w14:paraId="00000216">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int area = 0;</w:t>
      </w:r>
    </w:p>
    <w:p w:rsidR="00000000" w:rsidDel="00000000" w:rsidP="00000000" w:rsidRDefault="00000000" w:rsidRPr="00000000" w14:paraId="0000021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p w:rsidR="00000000" w:rsidDel="00000000" w:rsidP="00000000" w:rsidRDefault="00000000" w:rsidRPr="00000000" w14:paraId="00000218">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 convert each vertex from chain code to a Point */</w:t>
      </w:r>
    </w:p>
    <w:p w:rsidR="00000000" w:rsidDel="00000000" w:rsidP="00000000" w:rsidRDefault="00000000" w:rsidRPr="00000000" w14:paraId="0000021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convert_points(chain_code, polygon);</w:t>
      </w:r>
    </w:p>
    <w:p w:rsidR="00000000" w:rsidDel="00000000" w:rsidP="00000000" w:rsidRDefault="00000000" w:rsidRPr="00000000" w14:paraId="0000021A">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p w:rsidR="00000000" w:rsidDel="00000000" w:rsidP="00000000" w:rsidRDefault="00000000" w:rsidRPr="00000000" w14:paraId="0000021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for (int i = 0; i &lt; polygon.size()-1; ++i) {</w:t>
      </w:r>
    </w:p>
    <w:p w:rsidR="00000000" w:rsidDel="00000000" w:rsidP="00000000" w:rsidRDefault="00000000" w:rsidRPr="00000000" w14:paraId="0000021C">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ab/>
        <w:t xml:space="preserve">area += polygon[i].x*polygon[i+1].y </w:t>
      </w:r>
      <w:r w:rsidDel="00000000" w:rsidR="00000000" w:rsidRPr="00000000">
        <w:rPr>
          <w:rFonts w:ascii="Times New Roman" w:cs="Times New Roman" w:eastAsia="Times New Roman" w:hAnsi="Times New Roman"/>
          <w:b w:val="1"/>
          <w:color w:val="4a86e8"/>
          <w:sz w:val="24"/>
          <w:szCs w:val="24"/>
          <w:rtl w:val="0"/>
        </w:rPr>
        <w:t xml:space="preserve">-</w:t>
      </w:r>
      <w:r w:rsidDel="00000000" w:rsidR="00000000" w:rsidRPr="00000000">
        <w:rPr>
          <w:rFonts w:ascii="Times New Roman" w:cs="Times New Roman" w:eastAsia="Times New Roman" w:hAnsi="Times New Roman"/>
          <w:color w:val="4a86e8"/>
          <w:sz w:val="24"/>
          <w:szCs w:val="24"/>
          <w:rtl w:val="0"/>
        </w:rPr>
        <w:t xml:space="preserve"> polygon[i+1].x*polygon[i].y;</w:t>
      </w:r>
    </w:p>
    <w:p w:rsidR="00000000" w:rsidDel="00000000" w:rsidP="00000000" w:rsidRDefault="00000000" w:rsidRPr="00000000" w14:paraId="0000021D">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w:t>
      </w:r>
    </w:p>
    <w:p w:rsidR="00000000" w:rsidDel="00000000" w:rsidP="00000000" w:rsidRDefault="00000000" w:rsidRPr="00000000" w14:paraId="0000021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1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t xml:space="preserve">return area/2;</w:t>
      </w:r>
    </w:p>
    <w:p w:rsidR="00000000" w:rsidDel="00000000" w:rsidP="00000000" w:rsidRDefault="00000000" w:rsidRPr="00000000" w14:paraId="0000022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w:t>
      </w:r>
    </w:p>
    <w:p w:rsidR="00000000" w:rsidDel="00000000" w:rsidP="00000000" w:rsidRDefault="00000000" w:rsidRPr="00000000" w14:paraId="0000022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22">
      <w:pPr>
        <w:numPr>
          <w:ilvl w:val="0"/>
          <w:numId w:val="3"/>
        </w:numPr>
        <w:spacing w:after="0" w:line="240" w:lineRule="auto"/>
        <w:ind w:left="1440" w:right="0" w:hanging="360"/>
        <w:contextualSpacing w:val="1"/>
        <w:rPr>
          <w:rFonts w:ascii="Times New Roman" w:cs="Times New Roman" w:eastAsia="Times New Roman" w:hAnsi="Times New Roman"/>
          <w:color w:val="4a86e8"/>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reference</w:t>
        </w:r>
      </w:hyperlink>
      <w:r w:rsidDel="00000000" w:rsidR="00000000" w:rsidRPr="00000000">
        <w:rPr>
          <w:rtl w:val="0"/>
        </w:rPr>
      </w:r>
    </w:p>
    <w:p w:rsidR="00000000" w:rsidDel="00000000" w:rsidP="00000000" w:rsidRDefault="00000000" w:rsidRPr="00000000" w14:paraId="00000223">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24">
      <w:pPr>
        <w:numPr>
          <w:ilvl w:val="0"/>
          <w:numId w:val="4"/>
        </w:numPr>
        <w:spacing w:after="0" w:line="240" w:lineRule="auto"/>
        <w:ind w:left="476" w:right="0" w:hanging="382"/>
        <w:contextualSpacing w:val="0"/>
        <w:rPr/>
      </w:pPr>
      <w:r w:rsidDel="00000000" w:rsidR="00000000" w:rsidRPr="00000000">
        <w:rPr>
          <w:rFonts w:ascii="Cambria" w:cs="Cambria" w:eastAsia="Cambria" w:hAnsi="Cambria"/>
          <w:rtl w:val="0"/>
        </w:rPr>
        <w:t xml:space="preserve">Suponha o descritor </w:t>
      </w:r>
      <w:r w:rsidDel="00000000" w:rsidR="00000000" w:rsidRPr="00000000">
        <w:rPr>
          <w:rFonts w:ascii="Cambria" w:cs="Cambria" w:eastAsia="Cambria" w:hAnsi="Cambria"/>
          <w:i w:val="1"/>
          <w:rtl w:val="0"/>
        </w:rPr>
        <w:t xml:space="preserve">D </w:t>
      </w:r>
      <w:r w:rsidDel="00000000" w:rsidR="00000000" w:rsidRPr="00000000">
        <w:rPr>
          <w:rFonts w:ascii="Cambria" w:cs="Cambria" w:eastAsia="Cambria" w:hAnsi="Cambria"/>
          <w:rtl w:val="0"/>
        </w:rPr>
        <w:t xml:space="preserve">definido como</w:t>
      </w:r>
    </w:p>
    <w:p w:rsidR="00000000" w:rsidDel="00000000" w:rsidP="00000000" w:rsidRDefault="00000000" w:rsidRPr="00000000" w14:paraId="00000225">
      <w:pPr>
        <w:spacing w:after="0" w:line="240" w:lineRule="auto"/>
        <w:ind w:left="4429" w:right="0" w:firstLine="0"/>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487680" cy="292608"/>
            <wp:effectExtent b="0" l="0" r="0" 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87680" cy="292608"/>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tabs>
          <w:tab w:val="center" w:pos="957"/>
          <w:tab w:val="center" w:pos="2796"/>
          <w:tab w:val="center" w:pos="5249"/>
          <w:tab w:val="right" w:pos="9361"/>
        </w:tabs>
        <w:spacing w:after="0" w:line="240" w:lineRule="auto"/>
        <w:ind w:left="0" w:righ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em que </w:t>
      </w:r>
      <w:r w:rsidDel="00000000" w:rsidR="00000000" w:rsidRPr="00000000">
        <w:rPr>
          <w:rFonts w:ascii="Cambria" w:cs="Cambria" w:eastAsia="Cambria" w:hAnsi="Cambria"/>
          <w:i w:val="1"/>
          <w:rtl w:val="0"/>
        </w:rPr>
        <w:t xml:space="preserve">A </w:t>
      </w:r>
      <w:r w:rsidDel="00000000" w:rsidR="00000000" w:rsidRPr="00000000">
        <w:rPr>
          <w:rFonts w:ascii="Cambria" w:cs="Cambria" w:eastAsia="Cambria" w:hAnsi="Cambria"/>
          <w:rtl w:val="0"/>
        </w:rPr>
        <w:t xml:space="preserve">é área (em pixels) do objeto </w:t>
      </w:r>
      <w:r w:rsidDel="00000000" w:rsidR="00000000" w:rsidRPr="00000000">
        <w:rPr>
          <w:rFonts w:ascii="Cambria" w:cs="Cambria" w:eastAsia="Cambria" w:hAnsi="Cambria"/>
          <w:i w:val="1"/>
          <w:rtl w:val="0"/>
        </w:rPr>
        <w:t xml:space="preserve">P </w:t>
      </w:r>
      <w:r w:rsidDel="00000000" w:rsidR="00000000" w:rsidRPr="00000000">
        <w:rPr>
          <w:rFonts w:ascii="Cambria" w:cs="Cambria" w:eastAsia="Cambria" w:hAnsi="Cambria"/>
          <w:rtl w:val="0"/>
        </w:rPr>
        <w:t xml:space="preserve">e seu correspondente perímetro ou comprimento de borda.</w:t>
      </w:r>
    </w:p>
    <w:p w:rsidR="00000000" w:rsidDel="00000000" w:rsidP="00000000" w:rsidRDefault="00000000" w:rsidRPr="00000000" w14:paraId="00000227">
      <w:pPr>
        <w:spacing w:after="0" w:line="240" w:lineRule="auto"/>
        <w:ind w:left="392" w:right="0" w:firstLine="0"/>
        <w:contextualSpacing w:val="0"/>
        <w:rPr>
          <w:rFonts w:ascii="Cambria" w:cs="Cambria" w:eastAsia="Cambria" w:hAnsi="Cambria"/>
        </w:rPr>
      </w:pPr>
      <w:r w:rsidDel="00000000" w:rsidR="00000000" w:rsidRPr="00000000">
        <w:rPr>
          <w:rFonts w:ascii="Cambria" w:cs="Cambria" w:eastAsia="Cambria" w:hAnsi="Cambria"/>
          <w:rtl w:val="0"/>
        </w:rPr>
        <w:t xml:space="preserve">Comente:</w:t>
      </w:r>
    </w:p>
    <w:p w:rsidR="00000000" w:rsidDel="00000000" w:rsidP="00000000" w:rsidRDefault="00000000" w:rsidRPr="00000000" w14:paraId="00000228">
      <w:pPr>
        <w:numPr>
          <w:ilvl w:val="1"/>
          <w:numId w:val="4"/>
        </w:numPr>
        <w:spacing w:after="0" w:line="240" w:lineRule="auto"/>
        <w:ind w:left="868" w:right="0" w:hanging="291"/>
        <w:contextualSpacing w:val="0"/>
        <w:rPr/>
      </w:pPr>
      <w:r w:rsidDel="00000000" w:rsidR="00000000" w:rsidRPr="00000000">
        <w:rPr>
          <w:rFonts w:ascii="Cambria" w:cs="Cambria" w:eastAsia="Cambria" w:hAnsi="Cambria"/>
          <w:i w:val="1"/>
          <w:rtl w:val="0"/>
        </w:rPr>
        <w:t xml:space="preserve">D </w:t>
      </w:r>
      <w:r w:rsidDel="00000000" w:rsidR="00000000" w:rsidRPr="00000000">
        <w:rPr>
          <w:rFonts w:ascii="Cambria" w:cs="Cambria" w:eastAsia="Cambria" w:hAnsi="Cambria"/>
          <w:rtl w:val="0"/>
        </w:rPr>
        <w:t xml:space="preserve">é máximo para um objeto igual a um círculo.</w:t>
      </w:r>
    </w:p>
    <w:p w:rsidR="00000000" w:rsidDel="00000000" w:rsidP="00000000" w:rsidRDefault="00000000" w:rsidRPr="00000000" w14:paraId="0000022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22A">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Se o objeto é um círculo, então </w:t>
      </w:r>
      <m:oMath>
        <m:r>
          <w:rPr>
            <w:rFonts w:ascii="Times New Roman" w:cs="Times New Roman" w:eastAsia="Times New Roman" w:hAnsi="Times New Roman"/>
            <w:color w:val="4a86e8"/>
            <w:sz w:val="24"/>
            <w:szCs w:val="24"/>
          </w:rPr>
          <m:t xml:space="preserve">D=</m:t>
        </m:r>
        <m:f>
          <m:fPr>
            <m:ctrlPr>
              <w:rPr>
                <w:rFonts w:ascii="Times New Roman" w:cs="Times New Roman" w:eastAsia="Times New Roman" w:hAnsi="Times New Roman"/>
                <w:color w:val="4a86e8"/>
                <w:sz w:val="24"/>
                <w:szCs w:val="24"/>
              </w:rPr>
            </m:ctrlPr>
          </m:fPr>
          <m:num>
            <m:r>
              <w:rPr>
                <w:rFonts w:ascii="Times New Roman" w:cs="Times New Roman" w:eastAsia="Times New Roman" w:hAnsi="Times New Roman"/>
                <w:color w:val="4a86e8"/>
                <w:sz w:val="24"/>
                <w:szCs w:val="24"/>
              </w:rPr>
              <m:t>Π</m:t>
            </m:r>
            <m:r>
              <w:rPr>
                <w:rFonts w:ascii="Times New Roman" w:cs="Times New Roman" w:eastAsia="Times New Roman" w:hAnsi="Times New Roman"/>
                <w:color w:val="4a86e8"/>
                <w:sz w:val="24"/>
                <w:szCs w:val="24"/>
              </w:rPr>
              <m:t xml:space="preserve">r²</m:t>
            </m:r>
          </m:num>
          <m:den>
            <m:r>
              <w:rPr>
                <w:rFonts w:ascii="Times New Roman" w:cs="Times New Roman" w:eastAsia="Times New Roman" w:hAnsi="Times New Roman"/>
                <w:color w:val="4a86e8"/>
                <w:sz w:val="24"/>
                <w:szCs w:val="24"/>
              </w:rPr>
              <m:t xml:space="preserve">2²</m:t>
            </m:r>
            <m:r>
              <w:rPr>
                <w:rFonts w:ascii="Times New Roman" w:cs="Times New Roman" w:eastAsia="Times New Roman" w:hAnsi="Times New Roman"/>
                <w:color w:val="4a86e8"/>
                <w:sz w:val="24"/>
                <w:szCs w:val="24"/>
              </w:rPr>
              <m:t>Π</m:t>
            </m:r>
            <m:r>
              <w:rPr>
                <w:rFonts w:ascii="Times New Roman" w:cs="Times New Roman" w:eastAsia="Times New Roman" w:hAnsi="Times New Roman"/>
                <w:color w:val="4a86e8"/>
                <w:sz w:val="24"/>
                <w:szCs w:val="24"/>
              </w:rPr>
              <m:t xml:space="preserve">²r²</m:t>
            </m:r>
          </m:den>
        </m:f>
        <m:r>
          <w:rPr>
            <w:rFonts w:ascii="Times New Roman" w:cs="Times New Roman" w:eastAsia="Times New Roman" w:hAnsi="Times New Roman"/>
            <w:color w:val="4a86e8"/>
            <w:sz w:val="24"/>
            <w:szCs w:val="24"/>
          </w:rPr>
          <m:t xml:space="preserve">=</m:t>
        </m:r>
        <m:f>
          <m:fPr>
            <m:ctrlPr>
              <w:rPr>
                <w:rFonts w:ascii="Times New Roman" w:cs="Times New Roman" w:eastAsia="Times New Roman" w:hAnsi="Times New Roman"/>
                <w:color w:val="4a86e8"/>
                <w:sz w:val="24"/>
                <w:szCs w:val="24"/>
              </w:rPr>
            </m:ctrlPr>
          </m:fPr>
          <m:num>
            <m:r>
              <w:rPr>
                <w:rFonts w:ascii="Times New Roman" w:cs="Times New Roman" w:eastAsia="Times New Roman" w:hAnsi="Times New Roman"/>
                <w:color w:val="4a86e8"/>
                <w:sz w:val="24"/>
                <w:szCs w:val="24"/>
              </w:rPr>
              <m:t xml:space="preserve">1</m:t>
            </m:r>
          </m:num>
          <m:den>
            <m:r>
              <w:rPr>
                <w:rFonts w:ascii="Times New Roman" w:cs="Times New Roman" w:eastAsia="Times New Roman" w:hAnsi="Times New Roman"/>
                <w:color w:val="4a86e8"/>
                <w:sz w:val="24"/>
                <w:szCs w:val="24"/>
              </w:rPr>
              <m:t xml:space="preserve">4</m:t>
            </m:r>
            <m:r>
              <w:rPr>
                <w:rFonts w:ascii="Times New Roman" w:cs="Times New Roman" w:eastAsia="Times New Roman" w:hAnsi="Times New Roman"/>
                <w:color w:val="4a86e8"/>
                <w:sz w:val="24"/>
                <w:szCs w:val="24"/>
              </w:rPr>
              <m:t>Π</m:t>
            </m:r>
          </m:den>
        </m:f>
      </m:oMath>
      <w:r w:rsidDel="00000000" w:rsidR="00000000" w:rsidRPr="00000000">
        <w:rPr>
          <w:rFonts w:ascii="Times New Roman" w:cs="Times New Roman" w:eastAsia="Times New Roman" w:hAnsi="Times New Roman"/>
          <w:color w:val="4a86e8"/>
          <w:sz w:val="24"/>
          <w:szCs w:val="24"/>
          <w:rtl w:val="0"/>
        </w:rPr>
        <w:t xml:space="preserve">.</w:t>
      </w:r>
      <w:r w:rsidDel="00000000" w:rsidR="00000000" w:rsidRPr="00000000">
        <w:rPr>
          <w:rFonts w:ascii="Times New Roman" w:cs="Times New Roman" w:eastAsia="Times New Roman" w:hAnsi="Times New Roman"/>
          <w:color w:val="4a86e8"/>
          <w:sz w:val="24"/>
          <w:szCs w:val="24"/>
          <w:rtl w:val="0"/>
        </w:rPr>
        <w:t xml:space="preserve"> Sabendo que o círculo possui a menor(</w:t>
      </w:r>
      <w:r w:rsidDel="00000000" w:rsidR="00000000" w:rsidRPr="00000000">
        <w:rPr>
          <w:rFonts w:ascii="Times New Roman" w:cs="Times New Roman" w:eastAsia="Times New Roman" w:hAnsi="Times New Roman"/>
          <w:color w:val="ff9900"/>
          <w:sz w:val="24"/>
          <w:szCs w:val="24"/>
          <w:rtl w:val="0"/>
        </w:rPr>
        <w:t xml:space="preserve">maior*</w:t>
      </w:r>
      <w:r w:rsidDel="00000000" w:rsidR="00000000" w:rsidRPr="00000000">
        <w:rPr>
          <w:rFonts w:ascii="Times New Roman" w:cs="Times New Roman" w:eastAsia="Times New Roman" w:hAnsi="Times New Roman"/>
          <w:color w:val="4a86e8"/>
          <w:sz w:val="24"/>
          <w:szCs w:val="24"/>
          <w:rtl w:val="0"/>
        </w:rPr>
        <w:t xml:space="preserve">) distribuição de área </w:t>
      </w:r>
      <w:r w:rsidDel="00000000" w:rsidR="00000000" w:rsidRPr="00000000">
        <w:rPr>
          <w:rFonts w:ascii="Times New Roman" w:cs="Times New Roman" w:eastAsia="Times New Roman" w:hAnsi="Times New Roman"/>
          <w:b w:val="1"/>
          <w:color w:val="4a86e8"/>
          <w:sz w:val="24"/>
          <w:szCs w:val="24"/>
          <w:rtl w:val="0"/>
        </w:rPr>
        <w:t xml:space="preserve">em relação ao seu perímetro</w:t>
      </w:r>
      <w:r w:rsidDel="00000000" w:rsidR="00000000" w:rsidRPr="00000000">
        <w:rPr>
          <w:rFonts w:ascii="Times New Roman" w:cs="Times New Roman" w:eastAsia="Times New Roman" w:hAnsi="Times New Roman"/>
          <w:color w:val="4a86e8"/>
          <w:sz w:val="24"/>
          <w:szCs w:val="24"/>
          <w:rtl w:val="0"/>
        </w:rPr>
        <w:t xml:space="preserve">, </w:t>
      </w:r>
      <m:oMath>
        <m:r>
          <w:rPr>
            <w:rFonts w:ascii="Times New Roman" w:cs="Times New Roman" w:eastAsia="Times New Roman" w:hAnsi="Times New Roman"/>
            <w:color w:val="4a86e8"/>
            <w:sz w:val="24"/>
            <w:szCs w:val="24"/>
          </w:rPr>
          <m:t xml:space="preserve">D</m:t>
        </m:r>
      </m:oMath>
      <w:r w:rsidDel="00000000" w:rsidR="00000000" w:rsidRPr="00000000">
        <w:rPr>
          <w:rFonts w:ascii="Times New Roman" w:cs="Times New Roman" w:eastAsia="Times New Roman" w:hAnsi="Times New Roman"/>
          <w:color w:val="4a86e8"/>
          <w:sz w:val="24"/>
          <w:szCs w:val="24"/>
          <w:rtl w:val="0"/>
        </w:rPr>
        <w:t xml:space="preserve"> será, portanto, máximo.</w:t>
      </w:r>
    </w:p>
    <w:p w:rsidR="00000000" w:rsidDel="00000000" w:rsidP="00000000" w:rsidRDefault="00000000" w:rsidRPr="00000000" w14:paraId="0000022B">
      <w:pPr>
        <w:spacing w:after="0" w:line="240" w:lineRule="auto"/>
        <w:ind w:left="0" w:right="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Traks:</w:t>
      </w:r>
    </w:p>
    <w:p w:rsidR="00000000" w:rsidDel="00000000" w:rsidP="00000000" w:rsidRDefault="00000000" w:rsidRPr="00000000" w14:paraId="0000022C">
      <w:pPr>
        <w:spacing w:after="0" w:line="240" w:lineRule="auto"/>
        <w:ind w:left="0" w:right="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O D de um quadrado é D = ¼. Ou seja, é maior que 1/4pi. Logo, D de um círculo não é MÍNIMO? #questionamento</w:t>
      </w:r>
    </w:p>
    <w:p w:rsidR="00000000" w:rsidDel="00000000" w:rsidP="00000000" w:rsidRDefault="00000000" w:rsidRPr="00000000" w14:paraId="0000022D">
      <w:pPr>
        <w:spacing w:after="0" w:line="240" w:lineRule="auto"/>
        <w:ind w:left="0" w:right="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0000ff"/>
          <w:sz w:val="24"/>
          <w:szCs w:val="24"/>
          <w:rtl w:val="0"/>
        </w:rPr>
        <w:t xml:space="preserve">D de um quadrado é (L^2)/(4L)^2 = 1/16</w:t>
      </w:r>
      <w:r w:rsidDel="00000000" w:rsidR="00000000" w:rsidRPr="00000000">
        <w:rPr>
          <w:rFonts w:ascii="Times New Roman" w:cs="Times New Roman" w:eastAsia="Times New Roman" w:hAnsi="Times New Roman"/>
          <w:color w:val="ff0000"/>
          <w:sz w:val="24"/>
          <w:szCs w:val="24"/>
          <w:rtl w:val="0"/>
        </w:rPr>
        <w:t xml:space="preserve"> OBRIGADO AMIGO</w:t>
      </w:r>
    </w:p>
    <w:p w:rsidR="00000000" w:rsidDel="00000000" w:rsidP="00000000" w:rsidRDefault="00000000" w:rsidRPr="00000000" w14:paraId="0000022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2F">
      <w:pPr>
        <w:numPr>
          <w:ilvl w:val="1"/>
          <w:numId w:val="4"/>
        </w:numPr>
        <w:spacing w:after="0" w:line="240" w:lineRule="auto"/>
        <w:ind w:left="868" w:right="0" w:hanging="291"/>
        <w:contextualSpacing w:val="0"/>
        <w:rPr/>
      </w:pPr>
      <w:r w:rsidDel="00000000" w:rsidR="00000000" w:rsidRPr="00000000">
        <w:rPr>
          <w:rFonts w:ascii="Cambria" w:cs="Cambria" w:eastAsia="Cambria" w:hAnsi="Cambria"/>
          <w:i w:val="1"/>
          <w:rtl w:val="0"/>
        </w:rPr>
        <w:t xml:space="preserve">D </w:t>
      </w:r>
      <w:r w:rsidDel="00000000" w:rsidR="00000000" w:rsidRPr="00000000">
        <w:rPr>
          <w:rFonts w:ascii="Cambria" w:cs="Cambria" w:eastAsia="Cambria" w:hAnsi="Cambria"/>
          <w:rtl w:val="0"/>
        </w:rPr>
        <w:t xml:space="preserve">é sempre menor para um retângulo do que um quadrado, considerando que o lado menor do retângulo é igual ao lado do quadrado.</w:t>
      </w:r>
    </w:p>
    <w:p w:rsidR="00000000" w:rsidDel="00000000" w:rsidP="00000000" w:rsidRDefault="00000000" w:rsidRPr="00000000" w14:paraId="0000023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 </w:t>
      </w:r>
      <w:r w:rsidDel="00000000" w:rsidR="00000000" w:rsidRPr="00000000">
        <w:rPr>
          <w:rtl w:val="0"/>
        </w:rPr>
      </w:r>
    </w:p>
    <w:p w:rsidR="00000000" w:rsidDel="00000000" w:rsidP="00000000" w:rsidRDefault="00000000" w:rsidRPr="00000000" w14:paraId="0000023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Para um retângulo, </w:t>
      </w: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D</m:t>
            </m:r>
          </m:e>
          <m:sub>
            <m:r>
              <w:rPr>
                <w:rFonts w:ascii="Times New Roman" w:cs="Times New Roman" w:eastAsia="Times New Roman" w:hAnsi="Times New Roman"/>
                <w:color w:val="4a86e8"/>
                <w:sz w:val="24"/>
                <w:szCs w:val="24"/>
              </w:rPr>
              <m:t xml:space="preserve">R</m:t>
            </m:r>
          </m:sub>
        </m:sSub>
        <m:r>
          <w:rPr>
            <w:rFonts w:ascii="Times New Roman" w:cs="Times New Roman" w:eastAsia="Times New Roman" w:hAnsi="Times New Roman"/>
            <w:color w:val="4a86e8"/>
            <w:sz w:val="24"/>
            <w:szCs w:val="24"/>
          </w:rPr>
          <m:t xml:space="preserve">=</m:t>
        </m:r>
        <m:f>
          <m:fPr>
            <m:ctrlPr>
              <w:rPr>
                <w:rFonts w:ascii="Times New Roman" w:cs="Times New Roman" w:eastAsia="Times New Roman" w:hAnsi="Times New Roman"/>
                <w:color w:val="4a86e8"/>
                <w:sz w:val="24"/>
                <w:szCs w:val="24"/>
              </w:rPr>
            </m:ctrlPr>
          </m:fPr>
          <m:num>
            <m:r>
              <w:rPr>
                <w:rFonts w:ascii="Times New Roman" w:cs="Times New Roman" w:eastAsia="Times New Roman" w:hAnsi="Times New Roman"/>
                <w:color w:val="4a86e8"/>
                <w:sz w:val="24"/>
                <w:szCs w:val="24"/>
              </w:rPr>
              <m:t xml:space="preserve">n*m</m:t>
            </m:r>
          </m:num>
          <m:den>
            <m:r>
              <w:rPr>
                <w:rFonts w:ascii="Times New Roman" w:cs="Times New Roman" w:eastAsia="Times New Roman" w:hAnsi="Times New Roman"/>
                <w:color w:val="4a86e8"/>
                <w:sz w:val="24"/>
                <w:szCs w:val="24"/>
              </w:rPr>
              <m:t xml:space="preserve">(2n+2m)²</m:t>
            </m:r>
          </m:den>
        </m:f>
        <m:r>
          <w:rPr>
            <w:rFonts w:ascii="Times New Roman" w:cs="Times New Roman" w:eastAsia="Times New Roman" w:hAnsi="Times New Roman"/>
            <w:color w:val="4a86e8"/>
            <w:sz w:val="24"/>
            <w:szCs w:val="24"/>
          </w:rPr>
          <m:t xml:space="preserve">=</m:t>
        </m:r>
        <m:f>
          <m:fPr>
            <m:ctrlPr>
              <w:rPr>
                <w:rFonts w:ascii="Times New Roman" w:cs="Times New Roman" w:eastAsia="Times New Roman" w:hAnsi="Times New Roman"/>
                <w:color w:val="4a86e8"/>
                <w:sz w:val="24"/>
                <w:szCs w:val="24"/>
              </w:rPr>
            </m:ctrlPr>
          </m:fPr>
          <m:num>
            <m:r>
              <w:rPr>
                <w:rFonts w:ascii="Times New Roman" w:cs="Times New Roman" w:eastAsia="Times New Roman" w:hAnsi="Times New Roman"/>
                <w:color w:val="4a86e8"/>
                <w:sz w:val="24"/>
                <w:szCs w:val="24"/>
              </w:rPr>
              <m:t xml:space="preserve">n*m</m:t>
            </m:r>
          </m:num>
          <m:den>
            <m:r>
              <w:rPr>
                <w:rFonts w:ascii="Times New Roman" w:cs="Times New Roman" w:eastAsia="Times New Roman" w:hAnsi="Times New Roman"/>
                <w:color w:val="4a86e8"/>
                <w:sz w:val="24"/>
                <w:szCs w:val="24"/>
              </w:rPr>
              <m:t xml:space="preserve">4n²+8nm+4m²</m:t>
            </m:r>
          </m:den>
        </m:f>
      </m:oMath>
      <w:r w:rsidDel="00000000" w:rsidR="00000000" w:rsidRPr="00000000">
        <w:rPr>
          <w:rFonts w:ascii="Times New Roman" w:cs="Times New Roman" w:eastAsia="Times New Roman" w:hAnsi="Times New Roman"/>
          <w:color w:val="4a86e8"/>
          <w:sz w:val="24"/>
          <w:szCs w:val="24"/>
          <w:rtl w:val="0"/>
        </w:rPr>
        <w:t xml:space="preserve"> e, para um quadrado, temos </w:t>
      </w: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D</m:t>
            </m:r>
          </m:e>
          <m:sub>
            <m:r>
              <w:rPr>
                <w:rFonts w:ascii="Times New Roman" w:cs="Times New Roman" w:eastAsia="Times New Roman" w:hAnsi="Times New Roman"/>
                <w:color w:val="4a86e8"/>
                <w:sz w:val="24"/>
                <w:szCs w:val="24"/>
              </w:rPr>
              <m:t xml:space="preserve">S</m:t>
            </m:r>
          </m:sub>
        </m:sSub>
        <m:r>
          <w:rPr>
            <w:rFonts w:ascii="Times New Roman" w:cs="Times New Roman" w:eastAsia="Times New Roman" w:hAnsi="Times New Roman"/>
            <w:color w:val="4a86e8"/>
            <w:sz w:val="24"/>
            <w:szCs w:val="24"/>
          </w:rPr>
          <m:t xml:space="preserve">=</m:t>
        </m:r>
        <m:f>
          <m:fPr>
            <m:ctrlPr>
              <w:rPr>
                <w:rFonts w:ascii="Times New Roman" w:cs="Times New Roman" w:eastAsia="Times New Roman" w:hAnsi="Times New Roman"/>
                <w:color w:val="4a86e8"/>
                <w:sz w:val="24"/>
                <w:szCs w:val="24"/>
              </w:rPr>
            </m:ctrlPr>
          </m:fPr>
          <m:num>
            <m:r>
              <w:rPr>
                <w:rFonts w:ascii="Times New Roman" w:cs="Times New Roman" w:eastAsia="Times New Roman" w:hAnsi="Times New Roman"/>
                <w:color w:val="4a86e8"/>
                <w:sz w:val="24"/>
                <w:szCs w:val="24"/>
              </w:rPr>
              <m:t xml:space="preserve">n*n</m:t>
            </m:r>
          </m:num>
          <m:den>
            <m:r>
              <w:rPr>
                <w:rFonts w:ascii="Times New Roman" w:cs="Times New Roman" w:eastAsia="Times New Roman" w:hAnsi="Times New Roman"/>
                <w:color w:val="4a86e8"/>
                <w:sz w:val="24"/>
                <w:szCs w:val="24"/>
              </w:rPr>
              <m:t xml:space="preserve">4</m:t>
            </m:r>
            <m:r>
              <w:rPr>
                <w:rFonts w:ascii="Times New Roman" w:cs="Times New Roman" w:eastAsia="Times New Roman" w:hAnsi="Times New Roman"/>
                <w:color w:val="4a86e8"/>
                <w:sz w:val="24"/>
                <w:szCs w:val="24"/>
              </w:rPr>
              <m:t xml:space="preserve">²</m:t>
            </m:r>
            <m:r>
              <w:rPr>
                <w:rFonts w:ascii="Times New Roman" w:cs="Times New Roman" w:eastAsia="Times New Roman" w:hAnsi="Times New Roman"/>
                <w:color w:val="4a86e8"/>
                <w:sz w:val="24"/>
                <w:szCs w:val="24"/>
              </w:rPr>
              <m:t xml:space="preserve">n²</m:t>
            </m:r>
          </m:den>
        </m:f>
      </m:oMath>
      <w:r w:rsidDel="00000000" w:rsidR="00000000" w:rsidRPr="00000000">
        <w:rPr>
          <w:rFonts w:ascii="Times New Roman" w:cs="Times New Roman" w:eastAsia="Times New Roman" w:hAnsi="Times New Roman"/>
          <w:color w:val="4a86e8"/>
          <w:sz w:val="24"/>
          <w:szCs w:val="24"/>
          <w:rtl w:val="0"/>
        </w:rPr>
        <w:t xml:space="preserve">. Sabendo que </w:t>
      </w:r>
      <m:oMath>
        <m:r>
          <w:rPr>
            <w:rFonts w:ascii="Times New Roman" w:cs="Times New Roman" w:eastAsia="Times New Roman" w:hAnsi="Times New Roman"/>
            <w:color w:val="4a86e8"/>
            <w:sz w:val="24"/>
            <w:szCs w:val="24"/>
          </w:rPr>
          <m:t xml:space="preserve">m&gt;n</m:t>
        </m:r>
      </m:oMath>
      <w:r w:rsidDel="00000000" w:rsidR="00000000" w:rsidRPr="00000000">
        <w:rPr>
          <w:rFonts w:ascii="Times New Roman" w:cs="Times New Roman" w:eastAsia="Times New Roman" w:hAnsi="Times New Roman"/>
          <w:color w:val="4a86e8"/>
          <w:sz w:val="24"/>
          <w:szCs w:val="24"/>
          <w:rtl w:val="0"/>
        </w:rPr>
        <w:t xml:space="preserve">, </w:t>
      </w:r>
      <m:oMath>
        <m:r>
          <w:rPr>
            <w:rFonts w:ascii="Times New Roman" w:cs="Times New Roman" w:eastAsia="Times New Roman" w:hAnsi="Times New Roman"/>
            <w:color w:val="4a86e8"/>
            <w:sz w:val="24"/>
            <w:szCs w:val="24"/>
          </w:rPr>
          <m:t xml:space="preserve">n&gt;0</m:t>
        </m:r>
      </m:oMath>
      <w:r w:rsidDel="00000000" w:rsidR="00000000" w:rsidRPr="00000000">
        <w:rPr>
          <w:rFonts w:ascii="Times New Roman" w:cs="Times New Roman" w:eastAsia="Times New Roman" w:hAnsi="Times New Roman"/>
          <w:color w:val="4a86e8"/>
          <w:sz w:val="24"/>
          <w:szCs w:val="24"/>
          <w:rtl w:val="0"/>
        </w:rPr>
        <w:t xml:space="preserve">e </w:t>
      </w:r>
      <m:oMath>
        <m:r>
          <w:rPr>
            <w:rFonts w:ascii="Times New Roman" w:cs="Times New Roman" w:eastAsia="Times New Roman" w:hAnsi="Times New Roman"/>
            <w:color w:val="4a86e8"/>
            <w:sz w:val="24"/>
            <w:szCs w:val="24"/>
          </w:rPr>
          <m:t xml:space="preserve">m&gt;0</m:t>
        </m:r>
      </m:oMath>
      <w:r w:rsidDel="00000000" w:rsidR="00000000" w:rsidRPr="00000000">
        <w:rPr>
          <w:rFonts w:ascii="Times New Roman" w:cs="Times New Roman" w:eastAsia="Times New Roman" w:hAnsi="Times New Roman"/>
          <w:color w:val="4a86e8"/>
          <w:sz w:val="24"/>
          <w:szCs w:val="24"/>
          <w:rtl w:val="0"/>
        </w:rPr>
        <w:t xml:space="preserve">, temos que </w:t>
      </w: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D</m:t>
            </m:r>
          </m:e>
          <m:sub>
            <m:r>
              <w:rPr>
                <w:rFonts w:ascii="Times New Roman" w:cs="Times New Roman" w:eastAsia="Times New Roman" w:hAnsi="Times New Roman"/>
                <w:color w:val="4a86e8"/>
                <w:sz w:val="24"/>
                <w:szCs w:val="24"/>
              </w:rPr>
              <m:t xml:space="preserve">R</m:t>
            </m:r>
          </m:sub>
        </m:sSub>
      </m:oMath>
      <w:r w:rsidDel="00000000" w:rsidR="00000000" w:rsidRPr="00000000">
        <w:rPr>
          <w:rFonts w:ascii="Times New Roman" w:cs="Times New Roman" w:eastAsia="Times New Roman" w:hAnsi="Times New Roman"/>
          <w:color w:val="4a86e8"/>
          <w:sz w:val="24"/>
          <w:szCs w:val="24"/>
          <w:rtl w:val="0"/>
        </w:rPr>
        <w:t xml:space="preserve"> sempre será </w:t>
      </w:r>
      <w:r w:rsidDel="00000000" w:rsidR="00000000" w:rsidRPr="00000000">
        <w:rPr>
          <w:rFonts w:ascii="Times New Roman" w:cs="Times New Roman" w:eastAsia="Times New Roman" w:hAnsi="Times New Roman"/>
          <w:color w:val="4a86e8"/>
          <w:sz w:val="24"/>
          <w:szCs w:val="24"/>
          <w:rtl w:val="0"/>
        </w:rPr>
        <w:t xml:space="preserve">menor</w:t>
      </w:r>
      <w:r w:rsidDel="00000000" w:rsidR="00000000" w:rsidRPr="00000000">
        <w:rPr>
          <w:rFonts w:ascii="Times New Roman" w:cs="Times New Roman" w:eastAsia="Times New Roman" w:hAnsi="Times New Roman"/>
          <w:color w:val="4a86e8"/>
          <w:sz w:val="24"/>
          <w:szCs w:val="24"/>
          <w:rtl w:val="0"/>
        </w:rPr>
        <w:t xml:space="preserve"> que </w:t>
      </w: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D</m:t>
            </m:r>
          </m:e>
          <m:sub>
            <m:r>
              <w:rPr>
                <w:rFonts w:ascii="Times New Roman" w:cs="Times New Roman" w:eastAsia="Times New Roman" w:hAnsi="Times New Roman"/>
                <w:color w:val="4a86e8"/>
                <w:sz w:val="24"/>
                <w:szCs w:val="24"/>
              </w:rPr>
              <m:t xml:space="preserve">S</m:t>
            </m:r>
          </m:sub>
        </m:sSub>
      </m:oMath>
      <w:r w:rsidDel="00000000" w:rsidR="00000000" w:rsidRPr="00000000">
        <w:rPr>
          <w:rFonts w:ascii="Cardo" w:cs="Cardo" w:eastAsia="Cardo" w:hAnsi="Cardo"/>
          <w:color w:val="4a86e8"/>
          <w:sz w:val="24"/>
          <w:szCs w:val="24"/>
          <w:rtl w:val="0"/>
        </w:rPr>
        <w:t xml:space="preserve"> e a afirmação é verdadeira, pois m &gt; n &gt; 0 ⇒ (m-n) &gt; 0 ⇒ (m-n)</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Cardo" w:cs="Cardo" w:eastAsia="Cardo" w:hAnsi="Cardo"/>
          <w:color w:val="4a86e8"/>
          <w:sz w:val="24"/>
          <w:szCs w:val="24"/>
          <w:rtl w:val="0"/>
        </w:rPr>
        <w:t xml:space="preserve"> &gt; 0 ⇒ m</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Times New Roman" w:cs="Times New Roman" w:eastAsia="Times New Roman" w:hAnsi="Times New Roman"/>
          <w:color w:val="4a86e8"/>
          <w:sz w:val="24"/>
          <w:szCs w:val="24"/>
          <w:rtl w:val="0"/>
        </w:rPr>
        <w:t xml:space="preserve"> - 2mn + n</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Cardo" w:cs="Cardo" w:eastAsia="Cardo" w:hAnsi="Cardo"/>
          <w:color w:val="4a86e8"/>
          <w:sz w:val="24"/>
          <w:szCs w:val="24"/>
          <w:rtl w:val="0"/>
        </w:rPr>
        <w:t xml:space="preserve"> &gt; 0 ⇒ m</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Times New Roman" w:cs="Times New Roman" w:eastAsia="Times New Roman" w:hAnsi="Times New Roman"/>
          <w:color w:val="4a86e8"/>
          <w:sz w:val="24"/>
          <w:szCs w:val="24"/>
          <w:rtl w:val="0"/>
        </w:rPr>
        <w:t xml:space="preserve"> +2mn + n</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Cardo" w:cs="Cardo" w:eastAsia="Cardo" w:hAnsi="Cardo"/>
          <w:color w:val="4a86e8"/>
          <w:sz w:val="24"/>
          <w:szCs w:val="24"/>
          <w:rtl w:val="0"/>
        </w:rPr>
        <w:t xml:space="preserve"> &gt; 4mn ⇒ (m+n)</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Cardo" w:cs="Cardo" w:eastAsia="Cardo" w:hAnsi="Cardo"/>
          <w:color w:val="4a86e8"/>
          <w:sz w:val="24"/>
          <w:szCs w:val="24"/>
          <w:rtl w:val="0"/>
        </w:rPr>
        <w:t xml:space="preserve"> &gt; 4mn ⇒ (2m + 2n)</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Cardo" w:cs="Cardo" w:eastAsia="Cardo" w:hAnsi="Cardo"/>
          <w:color w:val="4a86e8"/>
          <w:sz w:val="24"/>
          <w:szCs w:val="24"/>
          <w:rtl w:val="0"/>
        </w:rPr>
        <w:t xml:space="preserve"> &gt; 16 mn ⇒ 1/16 &gt; mn/(2m+2n)</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Cardo" w:cs="Cardo" w:eastAsia="Cardo" w:hAnsi="Cardo"/>
          <w:color w:val="4a86e8"/>
          <w:sz w:val="24"/>
          <w:szCs w:val="24"/>
          <w:rtl w:val="0"/>
        </w:rPr>
        <w:t xml:space="preserve"> ⇒ D</w:t>
      </w:r>
      <w:r w:rsidDel="00000000" w:rsidR="00000000" w:rsidRPr="00000000">
        <w:rPr>
          <w:rFonts w:ascii="Times New Roman" w:cs="Times New Roman" w:eastAsia="Times New Roman" w:hAnsi="Times New Roman"/>
          <w:color w:val="4a86e8"/>
          <w:sz w:val="24"/>
          <w:szCs w:val="24"/>
          <w:vertAlign w:val="subscript"/>
          <w:rtl w:val="0"/>
        </w:rPr>
        <w:t xml:space="preserve">S</w:t>
      </w:r>
      <w:r w:rsidDel="00000000" w:rsidR="00000000" w:rsidRPr="00000000">
        <w:rPr>
          <w:rFonts w:ascii="Times New Roman" w:cs="Times New Roman" w:eastAsia="Times New Roman" w:hAnsi="Times New Roman"/>
          <w:color w:val="4a86e8"/>
          <w:sz w:val="24"/>
          <w:szCs w:val="24"/>
          <w:rtl w:val="0"/>
        </w:rPr>
        <w:t xml:space="preserve"> &gt; D</w:t>
      </w:r>
      <w:r w:rsidDel="00000000" w:rsidR="00000000" w:rsidRPr="00000000">
        <w:rPr>
          <w:rFonts w:ascii="Times New Roman" w:cs="Times New Roman" w:eastAsia="Times New Roman" w:hAnsi="Times New Roman"/>
          <w:color w:val="4a86e8"/>
          <w:sz w:val="24"/>
          <w:szCs w:val="24"/>
          <w:vertAlign w:val="subscript"/>
          <w:rtl w:val="0"/>
        </w:rPr>
        <w:t xml:space="preserve">R</w:t>
      </w:r>
      <w:r w:rsidDel="00000000" w:rsidR="00000000" w:rsidRPr="00000000">
        <w:rPr>
          <w:rFonts w:ascii="Times New Roman" w:cs="Times New Roman" w:eastAsia="Times New Roman" w:hAnsi="Times New Roman"/>
          <w:color w:val="4a86e8"/>
          <w:sz w:val="24"/>
          <w:szCs w:val="24"/>
          <w:rtl w:val="0"/>
        </w:rPr>
        <w:t xml:space="preserve">.</w:t>
      </w:r>
      <w:r w:rsidDel="00000000" w:rsidR="00000000" w:rsidRPr="00000000">
        <w:rPr>
          <w:rtl w:val="0"/>
        </w:rPr>
      </w:r>
    </w:p>
    <w:p w:rsidR="00000000" w:rsidDel="00000000" w:rsidP="00000000" w:rsidRDefault="00000000" w:rsidRPr="00000000" w14:paraId="00000232">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33">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Descreva um conjunto de descritores que poderiam ser utilizados em um sistema de reconhecimento automático de placas de veículos a partir de imagens de vídeos.</w:t>
      </w:r>
    </w:p>
    <w:p w:rsidR="00000000" w:rsidDel="00000000" w:rsidP="00000000" w:rsidRDefault="00000000" w:rsidRPr="00000000" w14:paraId="00000234">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235">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Podemos utilizar:</w:t>
      </w:r>
    </w:p>
    <w:p w:rsidR="00000000" w:rsidDel="00000000" w:rsidP="00000000" w:rsidRDefault="00000000" w:rsidRPr="00000000" w14:paraId="00000236">
      <w:pPr>
        <w:numPr>
          <w:ilvl w:val="0"/>
          <w:numId w:val="2"/>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Descritores de bordas para encontrar candidatos a polígonos;</w:t>
      </w:r>
    </w:p>
    <w:p w:rsidR="00000000" w:rsidDel="00000000" w:rsidP="00000000" w:rsidRDefault="00000000" w:rsidRPr="00000000" w14:paraId="00000237">
      <w:pPr>
        <w:numPr>
          <w:ilvl w:val="0"/>
          <w:numId w:val="2"/>
        </w:numPr>
        <w:spacing w:after="0" w:line="240" w:lineRule="auto"/>
        <w:ind w:left="144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Descritores de região para encontrar retângulos:</w:t>
      </w:r>
    </w:p>
    <w:p w:rsidR="00000000" w:rsidDel="00000000" w:rsidP="00000000" w:rsidRDefault="00000000" w:rsidRPr="00000000" w14:paraId="00000238">
      <w:pPr>
        <w:numPr>
          <w:ilvl w:val="1"/>
          <w:numId w:val="2"/>
        </w:numPr>
        <w:spacing w:after="0" w:line="240" w:lineRule="auto"/>
        <w:ind w:left="2160" w:right="0" w:hanging="360"/>
        <w:contextualSpacing w:val="1"/>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Encontrar candidatos que satisfaçam relação de retangularidade adequada;</w:t>
      </w:r>
    </w:p>
    <w:p w:rsidR="00000000" w:rsidDel="00000000" w:rsidP="00000000" w:rsidRDefault="00000000" w:rsidRPr="00000000" w14:paraId="00000239">
      <w:pPr>
        <w:numPr>
          <w:ilvl w:val="1"/>
          <w:numId w:val="2"/>
        </w:numPr>
        <w:spacing w:after="0" w:line="240" w:lineRule="auto"/>
        <w:ind w:left="2160" w:right="0" w:hanging="360"/>
        <w:contextualSpacing w:val="1"/>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Utilizar conceito de projeções horizontal e vertical para encontrar a orientação adequada;</w:t>
      </w:r>
      <w:r w:rsidDel="00000000" w:rsidR="00000000" w:rsidRPr="00000000">
        <w:rPr>
          <w:rtl w:val="0"/>
        </w:rPr>
      </w:r>
    </w:p>
    <w:p w:rsidR="00000000" w:rsidDel="00000000" w:rsidP="00000000" w:rsidRDefault="00000000" w:rsidRPr="00000000" w14:paraId="0000023A">
      <w:pPr>
        <w:numPr>
          <w:ilvl w:val="1"/>
          <w:numId w:val="2"/>
        </w:numPr>
        <w:spacing w:after="0" w:line="240" w:lineRule="auto"/>
        <w:ind w:left="2160" w:right="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Utilizar mesmo conceito de B para reconhecimento das letras/números ou classificadores</w:t>
      </w:r>
    </w:p>
    <w:p w:rsidR="00000000" w:rsidDel="00000000" w:rsidP="00000000" w:rsidRDefault="00000000" w:rsidRPr="00000000" w14:paraId="0000023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3C">
      <w:pPr>
        <w:numPr>
          <w:ilvl w:val="0"/>
          <w:numId w:val="4"/>
        </w:numPr>
        <w:spacing w:after="0" w:line="240" w:lineRule="auto"/>
        <w:ind w:left="476" w:right="0" w:hanging="382"/>
        <w:contextualSpacing w:val="0"/>
        <w:rPr>
          <w:rFonts w:ascii="Cambria" w:cs="Cambria" w:eastAsia="Cambria" w:hAnsi="Cambria"/>
          <w:u w:val="none"/>
        </w:rPr>
      </w:pPr>
      <w:r w:rsidDel="00000000" w:rsidR="00000000" w:rsidRPr="00000000">
        <w:rPr>
          <w:rFonts w:ascii="Cambria" w:cs="Cambria" w:eastAsia="Cambria" w:hAnsi="Cambria"/>
          <w:rtl w:val="0"/>
        </w:rPr>
        <w:t xml:space="preserve">Cite uma vantagem e uma desvantagem no uso de códigos da cadeia para representar bordas de objetos.</w:t>
      </w:r>
    </w:p>
    <w:p w:rsidR="00000000" w:rsidDel="00000000" w:rsidP="00000000" w:rsidRDefault="00000000" w:rsidRPr="00000000" w14:paraId="0000023D">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23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Vantagem: Ocupa menos espaço na memória para a representação do objeto, pode ser invariante quanto a escala, rotação e translação;</w:t>
      </w:r>
    </w:p>
    <w:p w:rsidR="00000000" w:rsidDel="00000000" w:rsidP="00000000" w:rsidRDefault="00000000" w:rsidRPr="00000000" w14:paraId="0000023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Desvantagem: Há um custo computacional para encontrar as bordas (a consulta não é constante), sensibilidade do código da cadeia a pequenas perturbações ao longo da borda devido a ruídos ou imperfeições na segmentação.</w:t>
      </w:r>
    </w:p>
    <w:p w:rsidR="00000000" w:rsidDel="00000000" w:rsidP="00000000" w:rsidRDefault="00000000" w:rsidRPr="00000000" w14:paraId="0000024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41">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Represente a imagem binária mostrada a seguir pelo código de comprimento de corridas, iniciando-se com o comprimento das corridas de valor 1.</w:t>
      </w:r>
    </w:p>
    <w:p w:rsidR="00000000" w:rsidDel="00000000" w:rsidP="00000000" w:rsidRDefault="00000000" w:rsidRPr="00000000" w14:paraId="00000242">
      <w:pPr>
        <w:spacing w:after="0" w:line="240" w:lineRule="auto"/>
        <w:ind w:left="0" w:right="0"/>
        <w:contextualSpacing w:val="0"/>
        <w:rPr>
          <w:rFonts w:ascii="Cambria" w:cs="Cambria" w:eastAsia="Cambria" w:hAnsi="Cambria"/>
        </w:rPr>
      </w:pPr>
      <w:r w:rsidDel="00000000" w:rsidR="00000000" w:rsidRPr="00000000">
        <w:rPr>
          <w:rtl w:val="0"/>
        </w:rPr>
      </w:r>
    </w:p>
    <w:tbl>
      <w:tblPr>
        <w:tblStyle w:val="Table9"/>
        <w:tblW w:w="7086.614173228347" w:type="dxa"/>
        <w:jc w:val="center"/>
        <w:tblLayout w:type="fixed"/>
        <w:tblLook w:val="0000"/>
      </w:tblPr>
      <w:tblGrid>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tblGridChange w:id="0">
          <w:tblGrid>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tblGrid>
        </w:tblGridChange>
      </w:tblGrid>
      <w:tr>
        <w:trPr>
          <w:trHeight w:val="280" w:hRule="atLeast"/>
        </w:trPr>
        <w:tc>
          <w:tcPr>
            <w:tcBorders>
              <w:top w:color="000000" w:space="0" w:sz="4" w:val="single"/>
              <w:left w:color="000000" w:space="0" w:sz="4" w:val="single"/>
            </w:tcBorders>
            <w:vAlign w:val="center"/>
          </w:tcPr>
          <w:p w:rsidR="00000000" w:rsidDel="00000000" w:rsidP="00000000" w:rsidRDefault="00000000" w:rsidRPr="00000000" w14:paraId="0000024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4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4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4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4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4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5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5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5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5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5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5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5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5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5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tcBorders>
            <w:vAlign w:val="center"/>
          </w:tcPr>
          <w:p w:rsidR="00000000" w:rsidDel="00000000" w:rsidP="00000000" w:rsidRDefault="00000000" w:rsidRPr="00000000" w14:paraId="0000025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tcBorders>
            <w:vAlign w:val="center"/>
          </w:tcPr>
          <w:p w:rsidR="00000000" w:rsidDel="00000000" w:rsidP="00000000" w:rsidRDefault="00000000" w:rsidRPr="00000000" w14:paraId="0000025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right w:color="000000" w:space="0" w:sz="4" w:val="single"/>
            </w:tcBorders>
            <w:vAlign w:val="center"/>
          </w:tcPr>
          <w:p w:rsidR="00000000" w:rsidDel="00000000" w:rsidP="00000000" w:rsidRDefault="00000000" w:rsidRPr="00000000" w14:paraId="0000025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r>
      <w:tr>
        <w:trPr>
          <w:trHeight w:val="280" w:hRule="atLeast"/>
        </w:trPr>
        <w:tc>
          <w:tcPr>
            <w:tcBorders>
              <w:left w:color="000000" w:space="0" w:sz="4" w:val="single"/>
            </w:tcBorders>
            <w:vAlign w:val="center"/>
          </w:tcPr>
          <w:p w:rsidR="00000000" w:rsidDel="00000000" w:rsidP="00000000" w:rsidRDefault="00000000" w:rsidRPr="00000000" w14:paraId="0000025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5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5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5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6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6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6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6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6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6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7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7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7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right w:color="000000" w:space="0" w:sz="4" w:val="single"/>
            </w:tcBorders>
            <w:vAlign w:val="center"/>
          </w:tcPr>
          <w:p w:rsidR="00000000" w:rsidDel="00000000" w:rsidP="00000000" w:rsidRDefault="00000000" w:rsidRPr="00000000" w14:paraId="0000027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r>
      <w:tr>
        <w:trPr>
          <w:trHeight w:val="280" w:hRule="atLeast"/>
        </w:trPr>
        <w:tc>
          <w:tcPr>
            <w:tcBorders>
              <w:left w:color="000000" w:space="0" w:sz="4" w:val="single"/>
            </w:tcBorders>
            <w:vAlign w:val="center"/>
          </w:tcPr>
          <w:p w:rsidR="00000000" w:rsidDel="00000000" w:rsidP="00000000" w:rsidRDefault="00000000" w:rsidRPr="00000000" w14:paraId="0000027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7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7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7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7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8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8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8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8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8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8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right w:color="000000" w:space="0" w:sz="4" w:val="single"/>
            </w:tcBorders>
            <w:vAlign w:val="center"/>
          </w:tcPr>
          <w:p w:rsidR="00000000" w:rsidDel="00000000" w:rsidP="00000000" w:rsidRDefault="00000000" w:rsidRPr="00000000" w14:paraId="0000028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r>
      <w:tr>
        <w:trPr>
          <w:trHeight w:val="280" w:hRule="atLeast"/>
        </w:trPr>
        <w:tc>
          <w:tcPr>
            <w:tcBorders>
              <w:left w:color="000000" w:space="0" w:sz="4" w:val="single"/>
            </w:tcBorders>
            <w:vAlign w:val="center"/>
          </w:tcPr>
          <w:p w:rsidR="00000000" w:rsidDel="00000000" w:rsidP="00000000" w:rsidRDefault="00000000" w:rsidRPr="00000000" w14:paraId="0000028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8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9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9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9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9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9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9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9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9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A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A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A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A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A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A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right w:color="000000" w:space="0" w:sz="4" w:val="single"/>
            </w:tcBorders>
            <w:vAlign w:val="center"/>
          </w:tcPr>
          <w:p w:rsidR="00000000" w:rsidDel="00000000" w:rsidP="00000000" w:rsidRDefault="00000000" w:rsidRPr="00000000" w14:paraId="000002A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r>
      <w:tr>
        <w:trPr>
          <w:trHeight w:val="280" w:hRule="atLeast"/>
        </w:trPr>
        <w:tc>
          <w:tcPr>
            <w:tcBorders>
              <w:left w:color="000000" w:space="0" w:sz="4" w:val="single"/>
            </w:tcBorders>
            <w:vAlign w:val="center"/>
          </w:tcPr>
          <w:p w:rsidR="00000000" w:rsidDel="00000000" w:rsidP="00000000" w:rsidRDefault="00000000" w:rsidRPr="00000000" w14:paraId="000002A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A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A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A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A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A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A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A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A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B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B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B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B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B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B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B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right w:color="000000" w:space="0" w:sz="4" w:val="single"/>
            </w:tcBorders>
            <w:vAlign w:val="center"/>
          </w:tcPr>
          <w:p w:rsidR="00000000" w:rsidDel="00000000" w:rsidP="00000000" w:rsidRDefault="00000000" w:rsidRPr="00000000" w14:paraId="000002B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r>
      <w:tr>
        <w:trPr>
          <w:trHeight w:val="280" w:hRule="atLeast"/>
        </w:trPr>
        <w:tc>
          <w:tcPr>
            <w:tcBorders>
              <w:left w:color="000000" w:space="0" w:sz="4" w:val="single"/>
            </w:tcBorders>
            <w:vAlign w:val="center"/>
          </w:tcPr>
          <w:p w:rsidR="00000000" w:rsidDel="00000000" w:rsidP="00000000" w:rsidRDefault="00000000" w:rsidRPr="00000000" w14:paraId="000002C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C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C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C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C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C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D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D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D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D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2D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D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D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vAlign w:val="center"/>
          </w:tcPr>
          <w:p w:rsidR="00000000" w:rsidDel="00000000" w:rsidP="00000000" w:rsidRDefault="00000000" w:rsidRPr="00000000" w14:paraId="000002D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right w:color="000000" w:space="0" w:sz="4" w:val="single"/>
            </w:tcBorders>
            <w:vAlign w:val="center"/>
          </w:tcPr>
          <w:p w:rsidR="00000000" w:rsidDel="00000000" w:rsidP="00000000" w:rsidRDefault="00000000" w:rsidRPr="00000000" w14:paraId="000002D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r>
      <w:tr>
        <w:trPr>
          <w:trHeight w:val="280" w:hRule="atLeast"/>
        </w:trPr>
        <w:tc>
          <w:tcPr>
            <w:tcBorders>
              <w:left w:color="000000" w:space="0" w:sz="4" w:val="single"/>
              <w:bottom w:color="000000" w:space="0" w:sz="4" w:val="single"/>
            </w:tcBorders>
            <w:vAlign w:val="center"/>
          </w:tcPr>
          <w:p w:rsidR="00000000" w:rsidDel="00000000" w:rsidP="00000000" w:rsidRDefault="00000000" w:rsidRPr="00000000" w14:paraId="000002D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D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D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D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D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D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D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2">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3">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4">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5">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6">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E7">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E8">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E9">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EA">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EB">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C">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0</w:t>
            </w:r>
          </w:p>
        </w:tc>
        <w:tc>
          <w:tcPr>
            <w:tcBorders>
              <w:bottom w:color="000000" w:space="0" w:sz="4" w:val="single"/>
            </w:tcBorders>
            <w:vAlign w:val="center"/>
          </w:tcPr>
          <w:p w:rsidR="00000000" w:rsidDel="00000000" w:rsidP="00000000" w:rsidRDefault="00000000" w:rsidRPr="00000000" w14:paraId="000002ED">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EE">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EF">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2F0">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right w:color="000000" w:space="0" w:sz="4" w:val="single"/>
            </w:tcBorders>
            <w:vAlign w:val="center"/>
          </w:tcPr>
          <w:p w:rsidR="00000000" w:rsidDel="00000000" w:rsidP="00000000" w:rsidRDefault="00000000" w:rsidRPr="00000000" w14:paraId="000002F1">
            <w:pPr>
              <w:spacing w:after="0" w:line="240" w:lineRule="auto"/>
              <w:ind w:left="0" w:right="0"/>
              <w:contextualSpacing w:val="0"/>
              <w:jc w:val="right"/>
              <w:rPr>
                <w:rFonts w:ascii="Cambria" w:cs="Cambria" w:eastAsia="Cambria" w:hAnsi="Cambria"/>
              </w:rPr>
            </w:pPr>
            <w:r w:rsidDel="00000000" w:rsidR="00000000" w:rsidRPr="00000000">
              <w:rPr>
                <w:rFonts w:ascii="Cambria" w:cs="Cambria" w:eastAsia="Cambria" w:hAnsi="Cambria"/>
                <w:rtl w:val="0"/>
              </w:rPr>
              <w:t xml:space="preserve">1</w:t>
            </w:r>
          </w:p>
        </w:tc>
      </w:tr>
    </w:tbl>
    <w:p w:rsidR="00000000" w:rsidDel="00000000" w:rsidP="00000000" w:rsidRDefault="00000000" w:rsidRPr="00000000" w14:paraId="000002F2">
      <w:pPr>
        <w:spacing w:after="0" w:line="240" w:lineRule="auto"/>
        <w:ind w:left="0" w:right="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F3">
      <w:pPr>
        <w:spacing w:after="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Figura 1: Imagem binária.</w:t>
      </w:r>
    </w:p>
    <w:p w:rsidR="00000000" w:rsidDel="00000000" w:rsidP="00000000" w:rsidRDefault="00000000" w:rsidRPr="00000000" w14:paraId="000002F4">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2F5">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3, 4, 5, 4, 2, 1, 2, 1, 3</w:t>
      </w:r>
    </w:p>
    <w:p w:rsidR="00000000" w:rsidDel="00000000" w:rsidP="00000000" w:rsidRDefault="00000000" w:rsidRPr="00000000" w14:paraId="000002F6">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0, 4, 4, 3, 6, 1, 2, 1, 4</w:t>
      </w:r>
    </w:p>
    <w:p w:rsidR="00000000" w:rsidDel="00000000" w:rsidP="00000000" w:rsidRDefault="00000000" w:rsidRPr="00000000" w14:paraId="000002F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3, 7, 3, 4, 2, 2, 1, 1, 2</w:t>
      </w:r>
    </w:p>
    <w:p w:rsidR="00000000" w:rsidDel="00000000" w:rsidP="00000000" w:rsidRDefault="00000000" w:rsidRPr="00000000" w14:paraId="000002F8">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0, 2, 1, 2, 6, 8, 2, 4</w:t>
      </w:r>
    </w:p>
    <w:p w:rsidR="00000000" w:rsidDel="00000000" w:rsidP="00000000" w:rsidRDefault="00000000" w:rsidRPr="00000000" w14:paraId="000002F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5, 6, 4, 3, 2, 5</w:t>
      </w:r>
    </w:p>
    <w:p w:rsidR="00000000" w:rsidDel="00000000" w:rsidP="00000000" w:rsidRDefault="00000000" w:rsidRPr="00000000" w14:paraId="000002FA">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0, 1, 3, 2, 3, 1, 10, 3, 2</w:t>
      </w:r>
    </w:p>
    <w:p w:rsidR="00000000" w:rsidDel="00000000" w:rsidP="00000000" w:rsidRDefault="00000000" w:rsidRPr="00000000" w14:paraId="000002F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3, 10, 5, 2, 5</w:t>
      </w:r>
    </w:p>
    <w:p w:rsidR="00000000" w:rsidDel="00000000" w:rsidP="00000000" w:rsidRDefault="00000000" w:rsidRPr="00000000" w14:paraId="000002FC">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2FD">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Qual o problema que a utilização da versão binária da unidade de textura, os padrões locais binários (LBP), reduz quando se efetua o cálculo das medidas?</w:t>
      </w:r>
    </w:p>
    <w:p w:rsidR="00000000" w:rsidDel="00000000" w:rsidP="00000000" w:rsidRDefault="00000000" w:rsidRPr="00000000" w14:paraId="000002F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2F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O LBP reduz significativamente o número de entradas do espectro de textura, limitando o valor de cada pixel de </w:t>
      </w:r>
      <w:r w:rsidDel="00000000" w:rsidR="00000000" w:rsidRPr="00000000">
        <w:rPr>
          <w:rFonts w:ascii="Times New Roman" w:cs="Times New Roman" w:eastAsia="Times New Roman" w:hAnsi="Times New Roman"/>
          <w:b w:val="1"/>
          <w:color w:val="4a86e8"/>
          <w:sz w:val="24"/>
          <w:szCs w:val="24"/>
          <w:rtl w:val="0"/>
        </w:rPr>
        <w:t xml:space="preserve">0</w:t>
      </w:r>
      <w:r w:rsidDel="00000000" w:rsidR="00000000" w:rsidRPr="00000000">
        <w:rPr>
          <w:rFonts w:ascii="Times New Roman" w:cs="Times New Roman" w:eastAsia="Times New Roman" w:hAnsi="Times New Roman"/>
          <w:color w:val="4a86e8"/>
          <w:sz w:val="24"/>
          <w:szCs w:val="24"/>
          <w:rtl w:val="0"/>
        </w:rPr>
        <w:t xml:space="preserve"> a </w:t>
      </w:r>
      <w:r w:rsidDel="00000000" w:rsidR="00000000" w:rsidRPr="00000000">
        <w:rPr>
          <w:rFonts w:ascii="Times New Roman" w:cs="Times New Roman" w:eastAsia="Times New Roman" w:hAnsi="Times New Roman"/>
          <w:b w:val="1"/>
          <w:color w:val="4a86e8"/>
          <w:sz w:val="24"/>
          <w:szCs w:val="24"/>
          <w:rtl w:val="0"/>
        </w:rPr>
        <w:t xml:space="preserve">255</w:t>
      </w:r>
      <w:r w:rsidDel="00000000" w:rsidR="00000000" w:rsidRPr="00000000">
        <w:rPr>
          <w:rFonts w:ascii="Times New Roman" w:cs="Times New Roman" w:eastAsia="Times New Roman" w:hAnsi="Times New Roman"/>
          <w:color w:val="4a86e8"/>
          <w:sz w:val="24"/>
          <w:szCs w:val="24"/>
          <w:rtl w:val="0"/>
        </w:rPr>
        <w:t xml:space="preserve">.</w:t>
      </w:r>
    </w:p>
    <w:p w:rsidR="00000000" w:rsidDel="00000000" w:rsidP="00000000" w:rsidRDefault="00000000" w:rsidRPr="00000000" w14:paraId="0000030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01">
      <w:pPr>
        <w:numPr>
          <w:ilvl w:val="0"/>
          <w:numId w:val="4"/>
        </w:numPr>
        <w:spacing w:after="0" w:line="240" w:lineRule="auto"/>
        <w:ind w:left="476" w:right="0" w:hanging="382"/>
        <w:contextualSpacing w:val="0"/>
        <w:rPr>
          <w:rFonts w:ascii="Cambria" w:cs="Cambria" w:eastAsia="Cambria" w:hAnsi="Cambria"/>
          <w:u w:val="none"/>
        </w:rPr>
      </w:pPr>
      <w:r w:rsidDel="00000000" w:rsidR="00000000" w:rsidRPr="00000000">
        <w:rPr>
          <w:rFonts w:ascii="Cambria" w:cs="Cambria" w:eastAsia="Cambria" w:hAnsi="Cambria"/>
          <w:rtl w:val="0"/>
        </w:rPr>
        <w:t xml:space="preserve">Por que os padrões locais binários (LBP) apresentam-se invariantes a transformações monotônicas aplicadas à imagem? Descreva as vantagens dessa característica.</w:t>
      </w:r>
    </w:p>
    <w:p w:rsidR="00000000" w:rsidDel="00000000" w:rsidP="00000000" w:rsidRDefault="00000000" w:rsidRPr="00000000" w14:paraId="00000302">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303">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Porque os valores armazenados são relativos à intensidade entre os pixels e, portanto, o seu valor não sofre modificação desde que as relações entre as cores da imagem permaneça a mesma. </w:t>
      </w:r>
    </w:p>
    <w:p w:rsidR="00000000" w:rsidDel="00000000" w:rsidP="00000000" w:rsidRDefault="00000000" w:rsidRPr="00000000" w14:paraId="00000304">
      <w:pPr>
        <w:spacing w:after="0" w:line="240" w:lineRule="auto"/>
        <w:ind w:left="0" w:right="0"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Isso é vantajoso porque permite a extração de características morfológicas da imagem, sem que seja necessário quantificá-la em relação às cores.</w:t>
      </w:r>
    </w:p>
    <w:p w:rsidR="00000000" w:rsidDel="00000000" w:rsidP="00000000" w:rsidRDefault="00000000" w:rsidRPr="00000000" w14:paraId="00000305">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06">
      <w:pPr>
        <w:numPr>
          <w:ilvl w:val="0"/>
          <w:numId w:val="4"/>
        </w:numPr>
        <w:spacing w:after="0" w:line="240" w:lineRule="auto"/>
        <w:ind w:left="476" w:right="0" w:hanging="382"/>
        <w:contextualSpacing w:val="0"/>
        <w:rPr>
          <w:rFonts w:ascii="Cambria" w:cs="Cambria" w:eastAsia="Cambria" w:hAnsi="Cambria"/>
          <w:u w:val="none"/>
        </w:rPr>
      </w:pPr>
      <w:r w:rsidDel="00000000" w:rsidR="00000000" w:rsidRPr="00000000">
        <w:rPr>
          <w:rFonts w:ascii="Cambria" w:cs="Cambria" w:eastAsia="Cambria" w:hAnsi="Cambria"/>
          <w:rtl w:val="0"/>
        </w:rPr>
        <w:t xml:space="preserve">Utilizando </w:t>
      </w:r>
      <m:oMath>
        <m:r>
          <w:rPr>
            <w:rFonts w:ascii="Cambria" w:cs="Cambria" w:eastAsia="Cambria" w:hAnsi="Cambria"/>
          </w:rPr>
          <m:t xml:space="preserve">d=1,</m:t>
        </m:r>
      </m:oMath>
      <w:r w:rsidDel="00000000" w:rsidR="00000000" w:rsidRPr="00000000">
        <w:rPr>
          <w:rFonts w:ascii="Cambria" w:cs="Cambria" w:eastAsia="Cambria" w:hAnsi="Cambria"/>
          <w:rtl w:val="0"/>
        </w:rPr>
        <w:t xml:space="preserve"> calcule a matriz de co-ocorrência na orientação 0° para as imagens</w:t>
        <w:br w:type="textWrapping"/>
      </w:r>
    </w:p>
    <w:p w:rsidR="00000000" w:rsidDel="00000000" w:rsidP="00000000" w:rsidRDefault="00000000" w:rsidRPr="00000000" w14:paraId="00000307">
      <w:pPr>
        <w:spacing w:after="0" w:line="240" w:lineRule="auto"/>
        <w:ind w:left="0" w:right="0"/>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809875" cy="971550"/>
            <wp:effectExtent b="0" l="0" r="0" t="0"/>
            <wp:docPr id="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8098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spacing w:after="0" w:line="240" w:lineRule="auto"/>
        <w:ind w:left="0" w:right="0"/>
        <w:contextualSpacing w:val="0"/>
        <w:jc w:val="left"/>
        <w:rPr>
          <w:rFonts w:ascii="Cambria" w:cs="Cambria" w:eastAsia="Cambria" w:hAnsi="Cambria"/>
        </w:rPr>
      </w:pPr>
      <w:r w:rsidDel="00000000" w:rsidR="00000000" w:rsidRPr="00000000">
        <w:rPr>
          <w:rFonts w:ascii="Cambria" w:cs="Cambria" w:eastAsia="Cambria" w:hAnsi="Cambria"/>
          <w:rtl w:val="0"/>
        </w:rPr>
        <w:tab/>
        <w:t xml:space="preserve">Calcule o segundo momento angular para cada uma das matrizes de co-ocorrência. Essa medida pode ser utilizada para discriminar as texturas contidas nas duas imagens?</w:t>
      </w:r>
    </w:p>
    <w:p w:rsidR="00000000" w:rsidDel="00000000" w:rsidP="00000000" w:rsidRDefault="00000000" w:rsidRPr="00000000" w14:paraId="0000030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r w:rsidDel="00000000" w:rsidR="00000000" w:rsidRPr="00000000">
        <w:drawing>
          <wp:anchor allowOverlap="1" behindDoc="0" distB="114300" distT="114300" distL="114300" distR="114300" hidden="0" layoutInCell="1" locked="0" relativeHeight="0" simplePos="0">
            <wp:simplePos x="0" y="0"/>
            <wp:positionH relativeFrom="margin">
              <wp:posOffset>5238750</wp:posOffset>
            </wp:positionH>
            <wp:positionV relativeFrom="paragraph">
              <wp:posOffset>142875</wp:posOffset>
            </wp:positionV>
            <wp:extent cx="1394475" cy="1225912"/>
            <wp:effectExtent b="0" l="0" r="0" t="0"/>
            <wp:wrapSquare wrapText="bothSides" distB="114300" distT="114300" distL="114300" distR="114300"/>
            <wp:docPr id="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394475" cy="1225912"/>
                    </a:xfrm>
                    <a:prstGeom prst="rect"/>
                    <a:ln/>
                  </pic:spPr>
                </pic:pic>
              </a:graphicData>
            </a:graphic>
          </wp:anchor>
        </w:drawing>
      </w:r>
    </w:p>
    <w:p w:rsidR="00000000" w:rsidDel="00000000" w:rsidP="00000000" w:rsidRDefault="00000000" w:rsidRPr="00000000" w14:paraId="0000030A">
      <w:pPr>
        <w:spacing w:after="0" w:line="240" w:lineRule="auto"/>
        <w:ind w:left="720" w:right="0" w:firstLine="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Segundo momento angular:</w:t>
      </w:r>
    </w:p>
    <w:p w:rsidR="00000000" w:rsidDel="00000000" w:rsidP="00000000" w:rsidRDefault="00000000" w:rsidRPr="00000000" w14:paraId="0000030B">
      <w:pPr>
        <w:spacing w:after="0" w:line="240" w:lineRule="auto"/>
        <w:ind w:left="1440" w:right="0" w:firstLine="72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0C">
      <w:pPr>
        <w:spacing w:after="0" w:line="240" w:lineRule="auto"/>
        <w:ind w:left="1440" w:right="0" w:firstLine="720"/>
        <w:contextualSpacing w:val="0"/>
        <w:rPr>
          <w:rFonts w:ascii="Times New Roman" w:cs="Times New Roman" w:eastAsia="Times New Roman" w:hAnsi="Times New Roman"/>
          <w:color w:val="4a86e8"/>
          <w:sz w:val="24"/>
          <w:szCs w:val="24"/>
        </w:rPr>
      </w:pPr>
      <m:oMath>
        <m:sSub>
          <m:sSubPr>
            <m:ctrlPr>
              <w:rPr>
                <w:rFonts w:ascii="Times New Roman" w:cs="Times New Roman" w:eastAsia="Times New Roman" w:hAnsi="Times New Roman"/>
                <w:color w:val="4a86e8"/>
                <w:sz w:val="28"/>
                <w:szCs w:val="28"/>
              </w:rPr>
            </m:ctrlPr>
          </m:sSubPr>
          <m:e>
            <m:r>
              <w:rPr>
                <w:rFonts w:ascii="Times New Roman" w:cs="Times New Roman" w:eastAsia="Times New Roman" w:hAnsi="Times New Roman"/>
                <w:color w:val="4a86e8"/>
                <w:sz w:val="28"/>
                <w:szCs w:val="28"/>
              </w:rPr>
              <m:t xml:space="preserve">f</m:t>
            </m:r>
          </m:e>
          <m:sub>
            <m:r>
              <w:rPr>
                <w:rFonts w:ascii="Times New Roman" w:cs="Times New Roman" w:eastAsia="Times New Roman" w:hAnsi="Times New Roman"/>
                <w:color w:val="4a86e8"/>
                <w:sz w:val="28"/>
                <w:szCs w:val="28"/>
              </w:rPr>
              <m:t xml:space="preserve">sma</m:t>
            </m:r>
          </m:sub>
        </m:sSub>
        <m:r>
          <w:rPr>
            <w:rFonts w:ascii="Times New Roman" w:cs="Times New Roman" w:eastAsia="Times New Roman" w:hAnsi="Times New Roman"/>
            <w:color w:val="4a86e8"/>
            <w:sz w:val="28"/>
            <w:szCs w:val="28"/>
          </w:rPr>
          <m:t xml:space="preserve">=</m:t>
        </m:r>
        <m:nary>
          <m:naryPr>
            <m:chr m:val="∑"/>
            <m:ctrlPr>
              <w:rPr>
                <w:rFonts w:ascii="Times New Roman" w:cs="Times New Roman" w:eastAsia="Times New Roman" w:hAnsi="Times New Roman"/>
                <w:color w:val="4a86e8"/>
                <w:sz w:val="28"/>
                <w:szCs w:val="28"/>
              </w:rPr>
            </m:ctrlPr>
          </m:naryPr>
          <m:sub>
            <m:r>
              <w:rPr>
                <w:rFonts w:ascii="Times New Roman" w:cs="Times New Roman" w:eastAsia="Times New Roman" w:hAnsi="Times New Roman"/>
                <w:color w:val="4a86e8"/>
                <w:sz w:val="28"/>
                <w:szCs w:val="28"/>
              </w:rPr>
              <m:t xml:space="preserve">i=0</m:t>
            </m:r>
          </m:sub>
          <m:sup>
            <m:sSub>
              <m:sSubPr>
                <m:ctrlPr>
                  <w:rPr>
                    <w:rFonts w:ascii="Times New Roman" w:cs="Times New Roman" w:eastAsia="Times New Roman" w:hAnsi="Times New Roman"/>
                    <w:color w:val="4a86e8"/>
                    <w:sz w:val="28"/>
                    <w:szCs w:val="28"/>
                  </w:rPr>
                </m:ctrlPr>
              </m:sSubPr>
              <m:e>
                <m:r>
                  <w:rPr>
                    <w:rFonts w:ascii="Times New Roman" w:cs="Times New Roman" w:eastAsia="Times New Roman" w:hAnsi="Times New Roman"/>
                    <w:color w:val="4a86e8"/>
                    <w:sz w:val="28"/>
                    <w:szCs w:val="28"/>
                  </w:rPr>
                  <m:t xml:space="preserve">H</m:t>
                </m:r>
              </m:e>
              <m:sub>
                <m:r>
                  <w:rPr>
                    <w:rFonts w:ascii="Times New Roman" w:cs="Times New Roman" w:eastAsia="Times New Roman" w:hAnsi="Times New Roman"/>
                    <w:color w:val="4a86e8"/>
                    <w:sz w:val="28"/>
                    <w:szCs w:val="28"/>
                  </w:rPr>
                  <m:t xml:space="preserve">g</m:t>
                </m:r>
              </m:sub>
            </m:sSub>
          </m:sup>
        </m:nary>
        <m:nary>
          <m:naryPr>
            <m:chr m:val="∑"/>
            <m:ctrlPr>
              <w:rPr>
                <w:rFonts w:ascii="Times New Roman" w:cs="Times New Roman" w:eastAsia="Times New Roman" w:hAnsi="Times New Roman"/>
                <w:color w:val="4a86e8"/>
                <w:sz w:val="28"/>
                <w:szCs w:val="28"/>
              </w:rPr>
            </m:ctrlPr>
          </m:naryPr>
          <m:sub>
            <m:r>
              <w:rPr>
                <w:rFonts w:ascii="Times New Roman" w:cs="Times New Roman" w:eastAsia="Times New Roman" w:hAnsi="Times New Roman"/>
                <w:color w:val="4a86e8"/>
                <w:sz w:val="28"/>
                <w:szCs w:val="28"/>
              </w:rPr>
              <m:t xml:space="preserve">j=0</m:t>
            </m:r>
          </m:sub>
          <m:sup>
            <m:sSub>
              <m:sSubPr>
                <m:ctrlPr>
                  <w:rPr>
                    <w:rFonts w:ascii="Times New Roman" w:cs="Times New Roman" w:eastAsia="Times New Roman" w:hAnsi="Times New Roman"/>
                    <w:color w:val="4a86e8"/>
                    <w:sz w:val="28"/>
                    <w:szCs w:val="28"/>
                  </w:rPr>
                </m:ctrlPr>
              </m:sSubPr>
              <m:e>
                <m:r>
                  <w:rPr>
                    <w:rFonts w:ascii="Times New Roman" w:cs="Times New Roman" w:eastAsia="Times New Roman" w:hAnsi="Times New Roman"/>
                    <w:color w:val="4a86e8"/>
                    <w:sz w:val="28"/>
                    <w:szCs w:val="28"/>
                  </w:rPr>
                  <m:t xml:space="preserve">H</m:t>
                </m:r>
              </m:e>
              <m:sub>
                <m:r>
                  <w:rPr>
                    <w:rFonts w:ascii="Times New Roman" w:cs="Times New Roman" w:eastAsia="Times New Roman" w:hAnsi="Times New Roman"/>
                    <w:color w:val="4a86e8"/>
                    <w:sz w:val="28"/>
                    <w:szCs w:val="28"/>
                  </w:rPr>
                  <m:t xml:space="preserve">g</m:t>
                </m:r>
              </m:sub>
            </m:sSub>
          </m:sup>
        </m:nary>
        <m:sSubSup>
          <m:sSubSupPr>
            <m:ctrlPr>
              <w:rPr>
                <w:rFonts w:ascii="Times New Roman" w:cs="Times New Roman" w:eastAsia="Times New Roman" w:hAnsi="Times New Roman"/>
                <w:color w:val="4a86e8"/>
                <w:sz w:val="28"/>
                <w:szCs w:val="28"/>
              </w:rPr>
            </m:ctrlPr>
          </m:sSubSupPr>
          <m:e>
            <m:r>
              <w:rPr>
                <w:rFonts w:ascii="Times New Roman" w:cs="Times New Roman" w:eastAsia="Times New Roman" w:hAnsi="Times New Roman"/>
                <w:color w:val="4a86e8"/>
                <w:sz w:val="28"/>
                <w:szCs w:val="28"/>
              </w:rPr>
              <m:t xml:space="preserve">p</m:t>
            </m:r>
          </m:e>
          <m:sub>
            <m:r>
              <w:rPr>
                <w:rFonts w:ascii="Times New Roman" w:cs="Times New Roman" w:eastAsia="Times New Roman" w:hAnsi="Times New Roman"/>
                <w:color w:val="4a86e8"/>
                <w:sz w:val="28"/>
                <w:szCs w:val="28"/>
              </w:rPr>
              <m:t xml:space="preserve">i, j</m:t>
            </m:r>
          </m:sub>
          <m:sup>
            <m:r>
              <w:rPr>
                <w:rFonts w:ascii="Times New Roman" w:cs="Times New Roman" w:eastAsia="Times New Roman" w:hAnsi="Times New Roman"/>
                <w:color w:val="4a86e8"/>
                <w:sz w:val="28"/>
                <w:szCs w:val="28"/>
              </w:rPr>
              <m:t xml:space="preserve">2</m:t>
            </m:r>
          </m:sup>
        </m:sSubSup>
      </m:oMath>
      <w:r w:rsidDel="00000000" w:rsidR="00000000" w:rsidRPr="00000000">
        <w:rPr>
          <w:rtl w:val="0"/>
        </w:rPr>
      </w:r>
    </w:p>
    <w:p w:rsidR="00000000" w:rsidDel="00000000" w:rsidP="00000000" w:rsidRDefault="00000000" w:rsidRPr="00000000" w14:paraId="0000030D">
      <w:pPr>
        <w:spacing w:after="0" w:line="240" w:lineRule="auto"/>
        <w:ind w:left="1440" w:right="0" w:firstLine="72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0E">
      <w:pPr>
        <w:spacing w:after="0" w:line="240" w:lineRule="auto"/>
        <w:ind w:left="0" w:right="0" w:firstLine="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0F">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color w:val="4a86e8"/>
          <w:sz w:val="24"/>
          <w:szCs w:val="24"/>
          <w:rtl w:val="0"/>
        </w:rPr>
        <w:tab/>
      </w:r>
      <w:r w:rsidDel="00000000" w:rsidR="00000000" w:rsidRPr="00000000">
        <w:rPr>
          <w:rFonts w:ascii="Times New Roman" w:cs="Times New Roman" w:eastAsia="Times New Roman" w:hAnsi="Times New Roman"/>
          <w:b w:val="1"/>
          <w:color w:val="4a86e8"/>
          <w:sz w:val="24"/>
          <w:szCs w:val="24"/>
          <w:rtl w:val="0"/>
        </w:rPr>
        <w:t xml:space="preserve">(a)</w:t>
      </w:r>
    </w:p>
    <w:tbl>
      <w:tblPr>
        <w:tblStyle w:val="Table10"/>
        <w:tblW w:w="1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85"/>
        <w:gridCol w:w="690"/>
        <w:tblGridChange w:id="0">
          <w:tblGrid>
            <w:gridCol w:w="525"/>
            <w:gridCol w:w="585"/>
            <w:gridCol w:w="690"/>
          </w:tblGrid>
        </w:tblGridChange>
      </w:tblGrid>
      <w:tr>
        <w:trPr>
          <w:trHeight w:val="500" w:hRule="atLeast"/>
        </w:trP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4a86e8"/>
                <w:sz w:val="24"/>
                <w:szCs w:val="24"/>
              </w:rPr>
            </w:pPr>
            <w:commentRangeStart w:id="212"/>
            <w:commentRangeStart w:id="213"/>
            <w:commentRangeStart w:id="214"/>
            <w:commentRangeStart w:id="215"/>
            <w:commentRangeStart w:id="216"/>
            <w:commentRangeStart w:id="217"/>
            <w:commentRangeStart w:id="218"/>
            <w:commentRangeStart w:id="219"/>
            <w:commentRangeStart w:id="220"/>
            <w:commentRangeStart w:id="221"/>
            <w:commentRangeStart w:id="222"/>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2</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commentRangeEnd w:id="212"/>
            <w:r w:rsidDel="00000000" w:rsidR="00000000" w:rsidRPr="00000000">
              <w:commentReference w:id="212"/>
            </w:r>
            <w:commentRangeEnd w:id="213"/>
            <w:r w:rsidDel="00000000" w:rsidR="00000000" w:rsidRPr="00000000">
              <w:commentReference w:id="213"/>
            </w:r>
            <w:commentRangeEnd w:id="214"/>
            <w:r w:rsidDel="00000000" w:rsidR="00000000" w:rsidRPr="00000000">
              <w:commentReference w:id="214"/>
            </w:r>
            <w:commentRangeEnd w:id="215"/>
            <w:r w:rsidDel="00000000" w:rsidR="00000000" w:rsidRPr="00000000">
              <w:commentReference w:id="215"/>
            </w:r>
            <w:commentRangeEnd w:id="216"/>
            <w:r w:rsidDel="00000000" w:rsidR="00000000" w:rsidRPr="00000000">
              <w:commentReference w:id="216"/>
            </w:r>
            <w:commentRangeEnd w:id="217"/>
            <w:r w:rsidDel="00000000" w:rsidR="00000000" w:rsidRPr="00000000">
              <w:commentReference w:id="217"/>
            </w:r>
            <w:commentRangeEnd w:id="218"/>
            <w:r w:rsidDel="00000000" w:rsidR="00000000" w:rsidRPr="00000000">
              <w:commentReference w:id="218"/>
            </w:r>
            <w:commentRangeEnd w:id="219"/>
            <w:r w:rsidDel="00000000" w:rsidR="00000000" w:rsidRPr="00000000">
              <w:commentReference w:id="219"/>
            </w:r>
            <w:commentRangeEnd w:id="220"/>
            <w:r w:rsidDel="00000000" w:rsidR="00000000" w:rsidRPr="00000000">
              <w:commentReference w:id="220"/>
            </w:r>
            <w:commentRangeEnd w:id="221"/>
            <w:r w:rsidDel="00000000" w:rsidR="00000000" w:rsidRPr="00000000">
              <w:commentReference w:id="221"/>
            </w:r>
            <w:commentRangeEnd w:id="222"/>
            <w:r w:rsidDel="00000000" w:rsidR="00000000" w:rsidRPr="00000000">
              <w:commentReference w:id="222"/>
            </w:r>
            <w:commentRangeStart w:id="223"/>
            <w:commentRangeStart w:id="224"/>
            <w:commentRangeStart w:id="225"/>
            <w:commentRangeStart w:id="226"/>
            <w:commentRangeStart w:id="227"/>
            <w:commentRangeStart w:id="228"/>
            <w:commentRangeStart w:id="229"/>
            <w:commentRangeStart w:id="230"/>
            <w:commentRangeStart w:id="231"/>
            <w:commentRangeStart w:id="232"/>
            <w:commentRangeStart w:id="233"/>
            <w:r w:rsidDel="00000000" w:rsidR="00000000" w:rsidRPr="00000000">
              <w:rPr>
                <w:rFonts w:ascii="Times New Roman" w:cs="Times New Roman" w:eastAsia="Times New Roman" w:hAnsi="Times New Roman"/>
                <w:b w:val="1"/>
                <w:color w:val="4a86e8"/>
                <w:sz w:val="24"/>
                <w:szCs w:val="24"/>
                <w:rtl w:val="0"/>
              </w:rPr>
              <w:t xml:space="preserve">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ins w:author="Lucas Racoci" w:id="2" w:date="2017-06-19T02:11:27Z">
              <w:r w:rsidDel="00000000" w:rsidR="00000000" w:rsidRPr="00000000">
                <w:rPr>
                  <w:rFonts w:ascii="Times New Roman" w:cs="Times New Roman" w:eastAsia="Times New Roman" w:hAnsi="Times New Roman"/>
                  <w:color w:val="4a86e8"/>
                  <w:sz w:val="24"/>
                  <w:szCs w:val="24"/>
                  <w:rtl w:val="0"/>
                </w:rPr>
                <w:t xml:space="preserve">12</w:t>
              </w:r>
            </w:ins>
            <w:del w:author="Lucas Racoci" w:id="2" w:date="2017-06-19T02:11:27Z">
              <w:r w:rsidDel="00000000" w:rsidR="00000000" w:rsidRPr="00000000">
                <w:rPr>
                  <w:rFonts w:ascii="Times New Roman" w:cs="Times New Roman" w:eastAsia="Times New Roman" w:hAnsi="Times New Roman"/>
                  <w:color w:val="4a86e8"/>
                  <w:sz w:val="24"/>
                  <w:szCs w:val="24"/>
                  <w:rtl w:val="0"/>
                </w:rPr>
                <w:delText xml:space="preserve">6</w:delText>
              </w:r>
            </w:del>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commentRangeEnd w:id="223"/>
            <w:r w:rsidDel="00000000" w:rsidR="00000000" w:rsidRPr="00000000">
              <w:commentReference w:id="223"/>
            </w:r>
            <w:commentRangeEnd w:id="224"/>
            <w:r w:rsidDel="00000000" w:rsidR="00000000" w:rsidRPr="00000000">
              <w:commentReference w:id="224"/>
            </w:r>
            <w:commentRangeEnd w:id="225"/>
            <w:r w:rsidDel="00000000" w:rsidR="00000000" w:rsidRPr="00000000">
              <w:commentReference w:id="225"/>
            </w:r>
            <w:commentRangeEnd w:id="226"/>
            <w:r w:rsidDel="00000000" w:rsidR="00000000" w:rsidRPr="00000000">
              <w:commentReference w:id="226"/>
            </w:r>
            <w:commentRangeEnd w:id="227"/>
            <w:r w:rsidDel="00000000" w:rsidR="00000000" w:rsidRPr="00000000">
              <w:commentReference w:id="227"/>
            </w:r>
            <w:commentRangeEnd w:id="228"/>
            <w:r w:rsidDel="00000000" w:rsidR="00000000" w:rsidRPr="00000000">
              <w:commentReference w:id="228"/>
            </w:r>
            <w:commentRangeEnd w:id="229"/>
            <w:r w:rsidDel="00000000" w:rsidR="00000000" w:rsidRPr="00000000">
              <w:commentReference w:id="229"/>
            </w:r>
            <w:commentRangeEnd w:id="230"/>
            <w:r w:rsidDel="00000000" w:rsidR="00000000" w:rsidRPr="00000000">
              <w:commentReference w:id="230"/>
            </w:r>
            <w:commentRangeEnd w:id="231"/>
            <w:r w:rsidDel="00000000" w:rsidR="00000000" w:rsidRPr="00000000">
              <w:commentReference w:id="231"/>
            </w:r>
            <w:commentRangeEnd w:id="232"/>
            <w:r w:rsidDel="00000000" w:rsidR="00000000" w:rsidRPr="00000000">
              <w:commentReference w:id="232"/>
            </w:r>
            <w:commentRangeEnd w:id="233"/>
            <w:r w:rsidDel="00000000" w:rsidR="00000000" w:rsidRPr="00000000">
              <w:commentReference w:id="233"/>
            </w:r>
            <w:commentRangeStart w:id="234"/>
            <w:commentRangeStart w:id="235"/>
            <w:commentRangeStart w:id="236"/>
            <w:commentRangeStart w:id="237"/>
            <w:commentRangeStart w:id="238"/>
            <w:commentRangeStart w:id="239"/>
            <w:commentRangeStart w:id="240"/>
            <w:commentRangeStart w:id="241"/>
            <w:commentRangeStart w:id="242"/>
            <w:commentRangeStart w:id="243"/>
            <w:commentRangeStart w:id="244"/>
            <w:r w:rsidDel="00000000" w:rsidR="00000000" w:rsidRPr="00000000">
              <w:rPr>
                <w:rFonts w:ascii="Times New Roman" w:cs="Times New Roman" w:eastAsia="Times New Roman" w:hAnsi="Times New Roman"/>
                <w:b w:val="1"/>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ins w:author="Lucas Racoci" w:id="3" w:date="2017-06-19T02:11:29Z">
              <w:r w:rsidDel="00000000" w:rsidR="00000000" w:rsidRPr="00000000">
                <w:rPr>
                  <w:rFonts w:ascii="Times New Roman" w:cs="Times New Roman" w:eastAsia="Times New Roman" w:hAnsi="Times New Roman"/>
                  <w:color w:val="4a86e8"/>
                  <w:sz w:val="24"/>
                  <w:szCs w:val="24"/>
                  <w:rtl w:val="0"/>
                </w:rPr>
                <w:t xml:space="preserve">12</w:t>
              </w:r>
            </w:ins>
            <w:del w:author="Lucas Racoci" w:id="3" w:date="2017-06-19T02:11:29Z">
              <w:r w:rsidDel="00000000" w:rsidR="00000000" w:rsidRPr="00000000">
                <w:rPr>
                  <w:rFonts w:ascii="Times New Roman" w:cs="Times New Roman" w:eastAsia="Times New Roman" w:hAnsi="Times New Roman"/>
                  <w:color w:val="4a86e8"/>
                  <w:sz w:val="24"/>
                  <w:szCs w:val="24"/>
                  <w:rtl w:val="0"/>
                </w:rPr>
                <w:delText xml:space="preserve">6</w:delText>
              </w:r>
            </w:del>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r>
    </w:tbl>
    <w:p w:rsidR="00000000" w:rsidDel="00000000" w:rsidP="00000000" w:rsidRDefault="00000000" w:rsidRPr="00000000" w14:paraId="0000031A">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ab/>
      </w:r>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f</m:t>
            </m:r>
          </m:e>
          <m:sub>
            <m:r>
              <w:rPr>
                <w:rFonts w:ascii="Times New Roman" w:cs="Times New Roman" w:eastAsia="Times New Roman" w:hAnsi="Times New Roman"/>
                <w:color w:val="4a86e8"/>
                <w:sz w:val="24"/>
                <w:szCs w:val="24"/>
              </w:rPr>
              <m:t xml:space="preserve">sma</m:t>
            </m:r>
          </m:sub>
        </m:sSub>
        <m:r>
          <w:rPr>
            <w:rFonts w:ascii="Times New Roman" w:cs="Times New Roman" w:eastAsia="Times New Roman" w:hAnsi="Times New Roman"/>
            <w:color w:val="4a86e8"/>
            <w:sz w:val="24"/>
            <w:szCs w:val="24"/>
          </w:rPr>
          <m:t xml:space="preserve">=0.</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5</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5</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=0.5</m:t>
        </m:r>
      </m:oMath>
      <w:r w:rsidDel="00000000" w:rsidR="00000000" w:rsidRPr="00000000">
        <w:rPr>
          <w:rtl w:val="0"/>
        </w:rPr>
      </w:r>
    </w:p>
    <w:p w:rsidR="00000000" w:rsidDel="00000000" w:rsidP="00000000" w:rsidRDefault="00000000" w:rsidRPr="00000000" w14:paraId="0000031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p w:rsidR="00000000" w:rsidDel="00000000" w:rsidP="00000000" w:rsidRDefault="00000000" w:rsidRPr="00000000" w14:paraId="0000031C">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p w:rsidR="00000000" w:rsidDel="00000000" w:rsidP="00000000" w:rsidRDefault="00000000" w:rsidRPr="00000000" w14:paraId="0000031D">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31E">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31F">
      <w:pPr>
        <w:spacing w:after="0" w:line="240" w:lineRule="auto"/>
        <w:ind w:left="0" w:right="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(b)</w:t>
      </w:r>
    </w:p>
    <w:p w:rsidR="00000000" w:rsidDel="00000000" w:rsidP="00000000" w:rsidRDefault="00000000" w:rsidRPr="00000000" w14:paraId="0000032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21">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22">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Cambria" w:cs="Cambria" w:eastAsia="Cambria" w:hAnsi="Cambria"/>
        </w:rPr>
        <w:drawing>
          <wp:inline distB="114300" distT="114300" distL="114300" distR="114300">
            <wp:extent cx="2809875" cy="971550"/>
            <wp:effectExtent b="0" l="0" r="0" t="0"/>
            <wp:docPr id="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809875" cy="971550"/>
                    </a:xfrm>
                    <a:prstGeom prst="rect"/>
                    <a:ln/>
                  </pic:spPr>
                </pic:pic>
              </a:graphicData>
            </a:graphic>
          </wp:inline>
        </w:drawing>
      </w:r>
      <w:r w:rsidDel="00000000" w:rsidR="00000000" w:rsidRPr="00000000">
        <w:rPr>
          <w:rtl w:val="0"/>
        </w:rPr>
      </w:r>
    </w:p>
    <w:tbl>
      <w:tblPr>
        <w:tblStyle w:val="Table1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0"/>
        <w:gridCol w:w="585"/>
        <w:gridCol w:w="570"/>
        <w:gridCol w:w="570"/>
        <w:tblGridChange w:id="0">
          <w:tblGrid>
            <w:gridCol w:w="540"/>
            <w:gridCol w:w="570"/>
            <w:gridCol w:w="585"/>
            <w:gridCol w:w="570"/>
            <w:gridCol w:w="570"/>
          </w:tblGrid>
        </w:tblGridChange>
      </w:tblGrid>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tl w:val="0"/>
              </w:rPr>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3</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4</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4</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6</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3</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6</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0</w:t>
            </w:r>
          </w:p>
        </w:tc>
      </w:tr>
    </w:tbl>
    <w:p w:rsidR="00000000" w:rsidDel="00000000" w:rsidP="00000000" w:rsidRDefault="00000000" w:rsidRPr="00000000" w14:paraId="0000033C">
      <w:pPr>
        <w:spacing w:after="0" w:line="240" w:lineRule="auto"/>
        <w:ind w:left="720" w:right="0" w:firstLine="72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3D">
      <w:pPr>
        <w:spacing w:after="0" w:line="240" w:lineRule="auto"/>
        <w:ind w:left="720" w:right="0"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f</w:t>
      </w:r>
      <w:r w:rsidDel="00000000" w:rsidR="00000000" w:rsidRPr="00000000">
        <w:rPr>
          <w:rFonts w:ascii="Times New Roman" w:cs="Times New Roman" w:eastAsia="Times New Roman" w:hAnsi="Times New Roman"/>
          <w:i w:val="1"/>
          <w:color w:val="4a86e8"/>
          <w:sz w:val="24"/>
          <w:szCs w:val="24"/>
          <w:vertAlign w:val="subscript"/>
          <w:rtl w:val="0"/>
        </w:rPr>
        <w:t xml:space="preserve">sma</w:t>
      </w:r>
      <w:r w:rsidDel="00000000" w:rsidR="00000000" w:rsidRPr="00000000">
        <w:rPr>
          <w:rFonts w:ascii="Times New Roman" w:cs="Times New Roman" w:eastAsia="Times New Roman" w:hAnsi="Times New Roman"/>
          <w:color w:val="4a86e8"/>
          <w:sz w:val="24"/>
          <w:szCs w:val="24"/>
          <w:rtl w:val="0"/>
        </w:rPr>
        <w:t xml:space="preserve"> = </w:t>
      </w:r>
      <w:r w:rsidDel="00000000" w:rsidR="00000000" w:rsidRPr="00000000">
        <w:rPr>
          <w:rFonts w:ascii="Times New Roman" w:cs="Times New Roman" w:eastAsia="Times New Roman" w:hAnsi="Times New Roman"/>
          <w:color w:val="4a86e8"/>
          <w:sz w:val="24"/>
          <w:szCs w:val="24"/>
          <w:rtl w:val="0"/>
        </w:rPr>
        <w:t xml:space="preserve">2 · (1/12)</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Times New Roman" w:cs="Times New Roman" w:eastAsia="Times New Roman" w:hAnsi="Times New Roman"/>
          <w:color w:val="4a86e8"/>
          <w:sz w:val="24"/>
          <w:szCs w:val="24"/>
          <w:rtl w:val="0"/>
        </w:rPr>
        <w:t xml:space="preserve"> + 2 · (1/6)</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Times New Roman" w:cs="Times New Roman" w:eastAsia="Times New Roman" w:hAnsi="Times New Roman"/>
          <w:color w:val="4a86e8"/>
          <w:sz w:val="24"/>
          <w:szCs w:val="24"/>
          <w:rtl w:val="0"/>
        </w:rPr>
        <w:t xml:space="preserve"> + 2 · (1/4)</w:t>
      </w:r>
      <w:r w:rsidDel="00000000" w:rsidR="00000000" w:rsidRPr="00000000">
        <w:rPr>
          <w:rFonts w:ascii="Times New Roman" w:cs="Times New Roman" w:eastAsia="Times New Roman" w:hAnsi="Times New Roman"/>
          <w:color w:val="4a86e8"/>
          <w:sz w:val="24"/>
          <w:szCs w:val="24"/>
          <w:vertAlign w:val="superscript"/>
          <w:rtl w:val="0"/>
        </w:rPr>
        <w:t xml:space="preserve">2</w:t>
      </w:r>
      <w:r w:rsidDel="00000000" w:rsidR="00000000" w:rsidRPr="00000000">
        <w:rPr>
          <w:rFonts w:ascii="Times New Roman" w:cs="Times New Roman" w:eastAsia="Times New Roman" w:hAnsi="Times New Roman"/>
          <w:color w:val="4a86e8"/>
          <w:sz w:val="24"/>
          <w:szCs w:val="24"/>
          <w:rtl w:val="0"/>
        </w:rPr>
        <w:t xml:space="preserve"> = 7/36 = 0.1944... </w:t>
      </w:r>
    </w:p>
    <w:p w:rsidR="00000000" w:rsidDel="00000000" w:rsidP="00000000" w:rsidRDefault="00000000" w:rsidRPr="00000000" w14:paraId="0000033E">
      <w:pPr>
        <w:spacing w:after="0" w:line="240" w:lineRule="auto"/>
        <w:ind w:left="720" w:right="0" w:firstLine="720"/>
        <w:contextualSpacing w:val="0"/>
        <w:rPr>
          <w:rFonts w:ascii="Cambria" w:cs="Cambria" w:eastAsia="Cambria" w:hAnsi="Cambria"/>
        </w:rPr>
      </w:pPr>
      <w:commentRangeStart w:id="245"/>
      <w:commentRangeStart w:id="246"/>
      <w:commentRangeStart w:id="247"/>
      <w:commentRangeStart w:id="248"/>
      <w:commentRangeStart w:id="249"/>
      <w:commentRangeStart w:id="250"/>
      <m:oMath>
        <m:sSub>
          <m:sSubPr>
            <m:ctrlPr>
              <w:rPr>
                <w:rFonts w:ascii="Times New Roman" w:cs="Times New Roman" w:eastAsia="Times New Roman" w:hAnsi="Times New Roman"/>
                <w:color w:val="4a86e8"/>
                <w:sz w:val="24"/>
                <w:szCs w:val="24"/>
              </w:rPr>
            </m:ctrlPr>
          </m:sSubPr>
          <m:e>
            <m:r>
              <w:rPr>
                <w:rFonts w:ascii="Times New Roman" w:cs="Times New Roman" w:eastAsia="Times New Roman" w:hAnsi="Times New Roman"/>
                <w:color w:val="4a86e8"/>
                <w:sz w:val="24"/>
                <w:szCs w:val="24"/>
              </w:rPr>
              <m:t xml:space="preserve">f</m:t>
            </m:r>
          </m:e>
          <m:sub>
            <m:r>
              <w:rPr>
                <w:rFonts w:ascii="Times New Roman" w:cs="Times New Roman" w:eastAsia="Times New Roman" w:hAnsi="Times New Roman"/>
                <w:color w:val="4a86e8"/>
                <w:sz w:val="24"/>
                <w:szCs w:val="24"/>
              </w:rPr>
              <m:t xml:space="preserve">sma</m:t>
            </m:r>
          </m:sub>
        </m:sSub>
        <m:r>
          <w:rPr>
            <w:rFonts w:ascii="Times New Roman" w:cs="Times New Roman" w:eastAsia="Times New Roman" w:hAnsi="Times New Roman"/>
            <w:color w:val="4a86e8"/>
            <w:sz w:val="24"/>
            <w:szCs w:val="24"/>
          </w:rPr>
          <m:t xml:space="preserve">=0.1</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6</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+0.1</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6</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+0.3</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3</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+0.3</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3</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5</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m:t>
        </m:r>
        <m:sSup>
          <m:sSupPr>
            <m:ctrlPr>
              <w:rPr>
                <w:rFonts w:ascii="Times New Roman" w:cs="Times New Roman" w:eastAsia="Times New Roman" w:hAnsi="Times New Roman"/>
                <w:color w:val="4a86e8"/>
                <w:sz w:val="24"/>
                <w:szCs w:val="24"/>
              </w:rPr>
            </m:ctrlPr>
          </m:sSupPr>
          <m:e>
            <m:r>
              <w:rPr>
                <w:rFonts w:ascii="Times New Roman" w:cs="Times New Roman" w:eastAsia="Times New Roman" w:hAnsi="Times New Roman"/>
                <w:color w:val="4a86e8"/>
                <w:sz w:val="24"/>
                <w:szCs w:val="24"/>
              </w:rPr>
              <m:t xml:space="preserve">5</m:t>
            </m:r>
          </m:e>
          <m:sup>
            <m:r>
              <w:rPr>
                <w:rFonts w:ascii="Times New Roman" w:cs="Times New Roman" w:eastAsia="Times New Roman" w:hAnsi="Times New Roman"/>
                <w:color w:val="4a86e8"/>
                <w:sz w:val="24"/>
                <w:szCs w:val="24"/>
              </w:rPr>
              <m:t xml:space="preserve">2</m:t>
            </m:r>
          </m:sup>
        </m:sSup>
        <m:r>
          <w:rPr>
            <w:rFonts w:ascii="Times New Roman" w:cs="Times New Roman" w:eastAsia="Times New Roman" w:hAnsi="Times New Roman"/>
            <w:color w:val="4a86e8"/>
            <w:sz w:val="24"/>
            <w:szCs w:val="24"/>
          </w:rPr>
          <m:t xml:space="preserve">=0.769</m:t>
        </m:r>
      </m:oMath>
      <w:r w:rsidDel="00000000" w:rsidR="00000000" w:rsidRPr="00000000">
        <w:rPr>
          <w:rtl w:val="0"/>
        </w:rPr>
      </w:r>
    </w:p>
    <w:p w:rsidR="00000000" w:rsidDel="00000000" w:rsidP="00000000" w:rsidRDefault="00000000" w:rsidRPr="00000000" w14:paraId="0000033F">
      <w:pPr>
        <w:spacing w:after="0" w:line="240" w:lineRule="auto"/>
        <w:ind w:left="0" w:right="0"/>
        <w:contextualSpacing w:val="0"/>
        <w:jc w:val="left"/>
        <w:rPr>
          <w:rFonts w:ascii="Cambria" w:cs="Cambria" w:eastAsia="Cambria" w:hAnsi="Cambria"/>
        </w:rPr>
      </w:pPr>
      <w:commentRangeEnd w:id="245"/>
      <w:r w:rsidDel="00000000" w:rsidR="00000000" w:rsidRPr="00000000">
        <w:commentReference w:id="245"/>
      </w:r>
      <w:commentRangeEnd w:id="246"/>
      <w:r w:rsidDel="00000000" w:rsidR="00000000" w:rsidRPr="00000000">
        <w:commentReference w:id="246"/>
      </w:r>
      <w:commentRangeEnd w:id="247"/>
      <w:r w:rsidDel="00000000" w:rsidR="00000000" w:rsidRPr="00000000">
        <w:commentReference w:id="247"/>
      </w:r>
      <w:commentRangeEnd w:id="248"/>
      <w:r w:rsidDel="00000000" w:rsidR="00000000" w:rsidRPr="00000000">
        <w:commentReference w:id="248"/>
      </w:r>
      <w:commentRangeEnd w:id="249"/>
      <w:r w:rsidDel="00000000" w:rsidR="00000000" w:rsidRPr="00000000">
        <w:commentReference w:id="249"/>
      </w:r>
      <w:commentRangeEnd w:id="250"/>
      <w:r w:rsidDel="00000000" w:rsidR="00000000" w:rsidRPr="00000000">
        <w:commentReference w:id="250"/>
      </w:r>
      <w:r w:rsidDel="00000000" w:rsidR="00000000" w:rsidRPr="00000000">
        <w:rPr>
          <w:rtl w:val="0"/>
        </w:rPr>
      </w:r>
    </w:p>
    <w:p w:rsidR="00000000" w:rsidDel="00000000" w:rsidP="00000000" w:rsidRDefault="00000000" w:rsidRPr="00000000" w14:paraId="00000340">
      <w:pPr>
        <w:spacing w:after="0" w:line="240" w:lineRule="auto"/>
        <w:ind w:left="0" w:right="0"/>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341">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Mostre que duas rotações 2D sucessivas são aditivas.</w:t>
      </w:r>
    </w:p>
    <w:p w:rsidR="00000000" w:rsidDel="00000000" w:rsidP="00000000" w:rsidRDefault="00000000" w:rsidRPr="00000000" w14:paraId="00000342">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343">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6840000" cy="2197100"/>
            <wp:effectExtent b="0" l="0" r="0" t="0"/>
            <wp:docPr id="1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6840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45">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Mostre que duas escalas 2D sucessivas sao multiplicativas.</w:t>
      </w:r>
    </w:p>
    <w:p w:rsidR="00000000" w:rsidDel="00000000" w:rsidP="00000000" w:rsidRDefault="00000000" w:rsidRPr="00000000" w14:paraId="00000346">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347">
      <w:pPr>
        <w:spacing w:after="0" w:line="240" w:lineRule="auto"/>
        <w:ind w:left="0" w:right="0"/>
        <w:contextualSpacing w:val="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6883763" cy="1129083"/>
            <wp:effectExtent b="0" l="0" r="0" t="0"/>
            <wp:docPr id="9"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883763" cy="1129083"/>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numPr>
          <w:ilvl w:val="0"/>
          <w:numId w:val="4"/>
        </w:numPr>
        <w:spacing w:after="0" w:line="240" w:lineRule="auto"/>
        <w:ind w:left="476" w:right="0" w:hanging="382"/>
        <w:contextualSpacing w:val="0"/>
        <w:rPr/>
      </w:pPr>
      <w:r w:rsidDel="00000000" w:rsidR="00000000" w:rsidRPr="00000000">
        <w:rPr>
          <w:rFonts w:ascii="Cambria" w:cs="Cambria" w:eastAsia="Cambria" w:hAnsi="Cambria"/>
          <w:rtl w:val="0"/>
        </w:rPr>
        <w:t xml:space="preserve">Mostre que a rotação e a escala 2D são comutativas se os fatores de escala </w:t>
      </w:r>
      <w:r w:rsidDel="00000000" w:rsidR="00000000" w:rsidRPr="00000000">
        <w:rPr>
          <w:rFonts w:ascii="Cambria" w:cs="Cambria" w:eastAsia="Cambria" w:hAnsi="Cambria"/>
          <w:i w:val="1"/>
          <w:rtl w:val="0"/>
        </w:rPr>
        <w:t xml:space="preserve">S</w:t>
      </w:r>
      <w:r w:rsidDel="00000000" w:rsidR="00000000" w:rsidRPr="00000000">
        <w:rPr>
          <w:rFonts w:ascii="Cambria" w:cs="Cambria" w:eastAsia="Cambria" w:hAnsi="Cambria"/>
          <w:i w:val="1"/>
          <w:vertAlign w:val="subscript"/>
          <w:rtl w:val="0"/>
        </w:rPr>
        <w:t xml:space="preserve">x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S</w:t>
      </w:r>
      <w:r w:rsidDel="00000000" w:rsidR="00000000" w:rsidRPr="00000000">
        <w:rPr>
          <w:rFonts w:ascii="Cambria" w:cs="Cambria" w:eastAsia="Cambria" w:hAnsi="Cambria"/>
          <w:i w:val="1"/>
          <w:vertAlign w:val="subscript"/>
          <w:rtl w:val="0"/>
        </w:rPr>
        <w:t xml:space="preserve">y</w:t>
      </w:r>
      <w:r w:rsidDel="00000000" w:rsidR="00000000" w:rsidRPr="00000000">
        <w:rPr>
          <w:rFonts w:ascii="Cambria" w:cs="Cambria" w:eastAsia="Cambria" w:hAnsi="Cambria"/>
          <w:rtl w:val="0"/>
        </w:rPr>
        <w:t xml:space="preserve">.</w:t>
      </w:r>
    </w:p>
    <w:p w:rsidR="00000000" w:rsidDel="00000000" w:rsidP="00000000" w:rsidRDefault="00000000" w:rsidRPr="00000000" w14:paraId="00000349">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r w:rsidDel="00000000" w:rsidR="00000000" w:rsidRPr="00000000">
        <w:rPr>
          <w:rtl w:val="0"/>
        </w:rPr>
      </w:r>
    </w:p>
    <w:p w:rsidR="00000000" w:rsidDel="00000000" w:rsidP="00000000" w:rsidRDefault="00000000" w:rsidRPr="00000000" w14:paraId="0000034A">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6840000" cy="1752600"/>
            <wp:effectExtent b="0" l="0" r="0" t="0"/>
            <wp:docPr id="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840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4C">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Descreva o conceito de transformada afim.</w:t>
      </w:r>
    </w:p>
    <w:p w:rsidR="00000000" w:rsidDel="00000000" w:rsidP="00000000" w:rsidRDefault="00000000" w:rsidRPr="00000000" w14:paraId="0000034D">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34E">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A transformada afim traduz transformações projetivas de coordenadas, permitindo a transformação de diversos pontos de uma mesma figura para uma determinada perspectiva através de uma matriz </w:t>
      </w:r>
      <w:r w:rsidDel="00000000" w:rsidR="00000000" w:rsidRPr="00000000">
        <w:rPr>
          <w:rFonts w:ascii="Times New Roman" w:cs="Times New Roman" w:eastAsia="Times New Roman" w:hAnsi="Times New Roman"/>
          <w:b w:val="1"/>
          <w:color w:val="4a86e8"/>
          <w:sz w:val="24"/>
          <w:szCs w:val="24"/>
          <w:rtl w:val="0"/>
        </w:rPr>
        <w:t xml:space="preserve">M</w:t>
      </w:r>
      <w:r w:rsidDel="00000000" w:rsidR="00000000" w:rsidRPr="00000000">
        <w:rPr>
          <w:rFonts w:ascii="Times New Roman" w:cs="Times New Roman" w:eastAsia="Times New Roman" w:hAnsi="Times New Roman"/>
          <w:color w:val="4a86e8"/>
          <w:sz w:val="24"/>
          <w:szCs w:val="24"/>
          <w:rtl w:val="0"/>
        </w:rPr>
        <w:t xml:space="preserve">.</w:t>
      </w:r>
    </w:p>
    <w:p w:rsidR="00000000" w:rsidDel="00000000" w:rsidP="00000000" w:rsidRDefault="00000000" w:rsidRPr="00000000" w14:paraId="0000034F">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As transformações afins generalizam as transformações de rotação, translação, escala, reflexão e cisalhamento. Elas preservam o paralelismo entre retas e planos, mas não preservam comprimentos, distâncias e áreas.</w:t>
      </w:r>
    </w:p>
    <w:p w:rsidR="00000000" w:rsidDel="00000000" w:rsidP="00000000" w:rsidRDefault="00000000" w:rsidRPr="00000000" w14:paraId="00000350">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51">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Descreva as principais diferenças entre projeção ortográfica e projeção perspectiva.</w:t>
      </w:r>
    </w:p>
    <w:p w:rsidR="00000000" w:rsidDel="00000000" w:rsidP="00000000" w:rsidRDefault="00000000" w:rsidRPr="00000000" w14:paraId="00000352">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353">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A transformação ortográfica realiza o mapeamento de pontos tridimensionais sobre o plano da imagem, tal que os pontos são projetados ao longo de linhas paralelas na imagem. Já a projeção perspectiva, apesar de também realizar transformação de pontos tridimensionais, altera o tamanho dos objetos de acordo com a distância do centro de projeção. Os efeitos de mudança de tamanho estão relacionados à percepção de profundidade do sistema visual humano - e, portanto, a forma dos objetos não é preservada.</w:t>
      </w:r>
    </w:p>
    <w:p w:rsidR="00000000" w:rsidDel="00000000" w:rsidP="00000000" w:rsidRDefault="00000000" w:rsidRPr="00000000" w14:paraId="00000354">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355">
      <w:pPr>
        <w:numPr>
          <w:ilvl w:val="0"/>
          <w:numId w:val="4"/>
        </w:numPr>
        <w:spacing w:after="0" w:line="240" w:lineRule="auto"/>
        <w:ind w:left="476" w:right="0" w:hanging="382"/>
        <w:contextualSpacing w:val="0"/>
        <w:rPr>
          <w:rFonts w:ascii="Cambria" w:cs="Cambria" w:eastAsia="Cambria" w:hAnsi="Cambria"/>
        </w:rPr>
      </w:pPr>
      <w:r w:rsidDel="00000000" w:rsidR="00000000" w:rsidRPr="00000000">
        <w:rPr>
          <w:rFonts w:ascii="Cambria" w:cs="Cambria" w:eastAsia="Cambria" w:hAnsi="Cambria"/>
          <w:rtl w:val="0"/>
        </w:rPr>
        <w:t xml:space="preserve">Qual a vantagem da utilização de coordenadas homogêneas para a representação de transformações geométricas?</w:t>
      </w:r>
    </w:p>
    <w:p w:rsidR="00000000" w:rsidDel="00000000" w:rsidP="00000000" w:rsidRDefault="00000000" w:rsidRPr="00000000" w14:paraId="00000356">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Resposta:</w:t>
      </w:r>
    </w:p>
    <w:p w:rsidR="00000000" w:rsidDel="00000000" w:rsidP="00000000" w:rsidRDefault="00000000" w:rsidRPr="00000000" w14:paraId="00000357">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t xml:space="preserve">As coordenadas homogêneas possuem a vantagem de simplificar e unificar cálculos em matrizes. Por exemplo, elas permitem: realizar operações de translação e rotação simultaneamente; representação de pontos no infinito (o que permite eliminar casos especiais e tornar os cálculos mais simples e uniformes).</w:t>
      </w:r>
    </w:p>
    <w:p w:rsidR="00000000" w:rsidDel="00000000" w:rsidP="00000000" w:rsidRDefault="00000000" w:rsidRPr="00000000" w14:paraId="00000358">
      <w:pPr>
        <w:spacing w:after="0" w:line="240" w:lineRule="auto"/>
        <w:ind w:left="0" w:right="0"/>
        <w:contextualSpacing w:val="0"/>
        <w:rPr>
          <w:rFonts w:ascii="Times New Roman" w:cs="Times New Roman" w:eastAsia="Times New Roman" w:hAnsi="Times New Roman"/>
          <w:color w:val="4a86e8"/>
          <w:sz w:val="24"/>
          <w:szCs w:val="24"/>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go Gimenes" w:id="202" w:date="2017-06-18T02:37:31Z">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 ? Eu achava que era porque, se voce utilizar a ordenacao ziguezague voce vai dos coeficientes AC de maior valor para os de menor, logo, se voce tiver um limiar de perda, voce pode parar no meio do caminho, sem precisar ordenar os coeficientes</w:t>
      </w:r>
    </w:p>
  </w:comment>
  <w:comment w:author="Lucas Racoci" w:id="203" w:date="2017-06-18T19:37:29Z">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fosse pra agrupar pixels em comum faria mais sentido usar curvas de hilbert.</w:t>
      </w:r>
    </w:p>
  </w:comment>
  <w:comment w:author="Lucas Racoci" w:id="204" w:date="2017-06-18T19:37:55Z">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eu tbm n entendi esse negócio dos coeficientes</w:t>
      </w:r>
    </w:p>
  </w:comment>
  <w:comment w:author="Isadora Sophia" w:id="205" w:date="2017-06-18T21:10:48Z">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meio que segui a ideia daqui: https://www.quora.com/In-intuitive-explanation-what-is-zig-zag-scanning-and-what-is-the-purpose-for-using-it-in-image-processing</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diz que ele percorre os coeficientes do AC de forma decrescente no zizuezague?</w:t>
      </w:r>
    </w:p>
  </w:comment>
  <w:comment w:author="Mathy" w:id="206" w:date="2017-06-18T22:27:03Z">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entendi que, ordenando em ziguezague, os componentes mais ao final estão relacionados a alta freqüência, e possuem uma tendência maior a serem todos próximos de 0</w:t>
      </w:r>
    </w:p>
  </w:comment>
  <w:comment w:author="Tiago Gimenes" w:id="207" w:date="2017-06-18T22:27:05Z">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Entao, segundo o slide 110 de compressao do Helio, o coeficiente na posicao (0,0) remete à componente DC(coeficiente de maior valor) e os outros aos AC, de menor valor e menor importancia. Esse link que voce mandou fala exatamente isso tambem; pelo menos até onde eu entendi</w:t>
      </w:r>
    </w:p>
  </w:comment>
  <w:comment w:author="Isadora Sophia" w:id="208" w:date="2017-06-18T22:50:30Z">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explicação que mais fez sentido pra mim foi essa de agrupar pixeis próximos, mas se tem essa propriedade deve ser por isso mesmo (eu não entendi 100% a forma que os AC ficam distribuídos no bloco)</w:t>
      </w:r>
    </w:p>
  </w:comment>
  <w:comment w:author="Lucas Racoci" w:id="209" w:date="2017-06-19T14:11:31Z">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vdd, o que eu acho que vc está confundindo é que blocos próximos tem maior tendencia a ter os ultimos coeficientes AC parecidos. Mas eu tbm n entendi pq ele fala isso já que esses coeficientes são quase sempre zerados pela quantização</w:t>
      </w:r>
    </w:p>
  </w:comment>
  <w:comment w:author="jfidelis" w:id="210" w:date="2017-06-19T14:34:06Z">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enriquecer a discussão: segundo minha fonte, na matriz dct, baixas frequências tem os maiores valores de energia. Na matriz DCT, a frequência aumenta com as linhas na primeira dimensão e as colunas aumentam na segunda dimensão. Uma frequência alta provavelmente terá pouca energia. Então a posição (2x2) provavelmente terá mais energia que a posição (1, 8)... Logo, o padrão ziguezague percorre essas posições com menor frequência e mais energia primeiro. Isso é bom porque provavelmente depois de uma certa posição a matriz DCT só vai ter zero e você não precisa guardar mais nada. Fonte: https://dsp.stackexchange.com/questions/17224/why-zig-zag-manner-scan-is-used-in-dct-for-image-compression</w:t>
      </w:r>
    </w:p>
  </w:comment>
  <w:comment w:author="Isadora Sophia" w:id="212" w:date="2017-06-18T04:07:30Z">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como monta essa matriz muito bem</w:t>
      </w:r>
    </w:p>
  </w:comment>
  <w:comment w:author="Laura Politi" w:id="213" w:date="2017-06-19T00:01:54Z">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matriz de coocorrência P tem dimensão proporcional à quantidade de níveis de cinza na imagem. O elemento P(m, n) da matriz de coocorrência</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o número de transições entre os níveis de cinza m e n que</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ocorrem na textura. Nesse caso, a transição que estamos contando é na orientação zero, ou seja, de um pixel à esquerda para um pixel à direita.</w:t>
      </w:r>
    </w:p>
  </w:comment>
  <w:comment w:author="Laura Politi" w:id="214" w:date="2017-06-19T00:36:40Z">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não entendi a segunda matriz... ela está multiplicada por 2? Ou a primeira matriz está dividida por 2?</w:t>
      </w:r>
    </w:p>
  </w:comment>
  <w:comment w:author="Isadora Sophia" w:id="215" w:date="2017-06-19T01:34:27Z">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é que o que eu entendi da definição é que a contagem da frequência é se tem elementos tanto na esquerda quanto na direita. na segunda acho que só contou elementos que estão na direita</w:t>
      </w:r>
    </w:p>
  </w:comment>
  <w:comment w:author="Laura Politi" w:id="216" w:date="2017-06-19T01:51:39Z">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o meu comentário só valia pra antes. Agora eles já arrumaram a matriz. Mas acho que além de considerar só uma direção, você considera só um sentido também.... Pelo menos foi isso que eu entendi do exemplo do slide.</w:t>
      </w:r>
    </w:p>
  </w:comment>
  <w:comment w:author="Lucas Racoci" w:id="217" w:date="2017-06-19T02:10:34Z">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vdd acho que tava certo antes, tem que contar a ida e a volta pela definição do slide, pq ele põe módulo. Mas teria que contar duas vezes na primeira matriz também</w:t>
      </w:r>
    </w:p>
  </w:comment>
  <w:comment w:author="Isadora Sophia" w:id="218" w:date="2017-06-19T02:21:06Z">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é! a definição do slide tá como módulo. mas aí o fsma ficaria como 2?</w:t>
      </w:r>
    </w:p>
  </w:comment>
  <w:comment w:author="Willians Zati" w:id="219" w:date="2017-06-19T02:39:51Z">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definição fala que tem q contar ida e volta sim, mas no exemplo dele conta so ida!!!!! dificil saber o certo agora!!</w:t>
      </w:r>
    </w:p>
  </w:comment>
  <w:comment w:author="Willians Zati" w:id="220" w:date="2017-06-19T02:46:37Z">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no exemplo ele fala para considerar somente o vizinho da esquerda</w:t>
      </w:r>
    </w:p>
  </w:comment>
  <w:comment w:author="Willians Zati" w:id="221" w:date="2017-06-19T02:47:07Z">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Alguem sabe dizer oque significa o d = 1 ?? eh considerar somente 1 vizinho ??</w:t>
      </w:r>
    </w:p>
  </w:comment>
  <w:comment w:author="Laura Politi" w:id="222" w:date="2017-06-19T03:26:11Z">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o fsma agora ficaria (12/24)² + (12/24)² = 0.5² + 0.5² = 0.5</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Pelo que eu entendi, o p é normalizado</w:t>
      </w:r>
    </w:p>
  </w:comment>
  <w:comment w:author="Isadora Sophia" w:id="223" w:date="2017-06-18T04:07:30Z">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como monta essa matriz muito bem</w:t>
      </w:r>
    </w:p>
  </w:comment>
  <w:comment w:author="Laura Politi" w:id="224" w:date="2017-06-19T00:01:54Z">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matriz de coocorrência P tem dimensão proporcional à quantidade de níveis de cinza na imagem. O elemento P(m, n) da matriz de coocorrência</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o número de transições entre os níveis de cinza m e n que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ocorrem na textura. Nesse caso, a transição que estamos contando é na orientação zero, ou seja, de um pixel à esquerda para um pixel à direita.</w:t>
      </w:r>
    </w:p>
  </w:comment>
  <w:comment w:author="Laura Politi" w:id="225" w:date="2017-06-19T00:36:40Z">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não entendi a segunda matriz... ela está multiplicada por 2? Ou a primeira matriz está dividida por 2?</w:t>
      </w:r>
    </w:p>
  </w:comment>
  <w:comment w:author="Isadora Sophia" w:id="226" w:date="2017-06-19T01:34:27Z">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é que o que eu entendi da definição é que a contagem da frequência é se tem elementos tanto na esquerda quanto na direita. na segunda acho que só contou elementos que estão na direita</w:t>
      </w:r>
    </w:p>
  </w:comment>
  <w:comment w:author="Laura Politi" w:id="227" w:date="2017-06-19T01:51:39Z">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o meu comentário só valia pra antes. Agora eles já arrumaram a matriz. Mas acho que além de considerar só uma direção, você considera só um sentido também.... Pelo menos foi isso que eu entendi do exemplo do slide.</w:t>
      </w:r>
    </w:p>
  </w:comment>
  <w:comment w:author="Lucas Racoci" w:id="228" w:date="2017-06-19T02:10:34Z">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vdd acho que tava certo antes, tem que contar a ida e a volta pela definição do slide, pq ele põe módulo. Mas teria que contar duas vezes na primeira matriz também</w:t>
      </w:r>
    </w:p>
  </w:comment>
  <w:comment w:author="Isadora Sophia" w:id="229" w:date="2017-06-19T02:21:06Z">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é! a definição do slide tá como módulo. mas aí o fsma ficaria como 2?</w:t>
      </w:r>
    </w:p>
  </w:comment>
  <w:comment w:author="Willians Zati" w:id="230" w:date="2017-06-19T02:39:51Z">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definição fala que tem q contar ida e volta sim, mas no exemplo dele conta so ida!!!!! dificil saber o certo agora!!</w:t>
      </w:r>
    </w:p>
  </w:comment>
  <w:comment w:author="Willians Zati" w:id="231" w:date="2017-06-19T02:46:37Z">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no exemplo ele fala para considerar somente o vizinho da esquerda</w:t>
      </w:r>
    </w:p>
  </w:comment>
  <w:comment w:author="Willians Zati" w:id="232" w:date="2017-06-19T02:47:07Z">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Alguem sabe dizer oque significa o d = 1 ?? eh considerar somente 1 vizinho ??</w:t>
      </w:r>
    </w:p>
  </w:comment>
  <w:comment w:author="Laura Politi" w:id="233" w:date="2017-06-19T03:26:11Z">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o fsma agora ficaria (12/24)² + (12/24)² = 0.5² + 0.5² = 0.5</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Pelo que eu entendi, o p é normalizado</w:t>
      </w:r>
    </w:p>
  </w:comment>
  <w:comment w:author="Isadora Sophia" w:id="234" w:date="2017-06-18T04:07:30Z">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como monta essa matriz muito bem</w:t>
      </w:r>
    </w:p>
  </w:comment>
  <w:comment w:author="Laura Politi" w:id="235" w:date="2017-06-19T00:01:54Z">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matriz de coocorrência P tem dimensão proporcional à quantidade de níveis de cinza na imagem. O elemento P(m, n) da matriz de coocorrência</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o número de transições entre os níveis de cinza m e n que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ocorrem na textura. Nesse caso, a transição que estamos contando é na orientação zero, ou seja, de um pixel à esquerda para um pixel à direita.</w:t>
      </w:r>
    </w:p>
  </w:comment>
  <w:comment w:author="Laura Politi" w:id="236" w:date="2017-06-19T00:36:40Z">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não entendi a segunda matriz... ela está multiplicada por 2? Ou a primeira matriz está dividida por 2?</w:t>
      </w:r>
    </w:p>
  </w:comment>
  <w:comment w:author="Isadora Sophia" w:id="237" w:date="2017-06-19T01:34:27Z">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é que o que eu entendi da definição é que a contagem da frequência é se tem elementos tanto na esquerda quanto na direita. na segunda acho que só contou elementos que estão na direita</w:t>
      </w:r>
    </w:p>
  </w:comment>
  <w:comment w:author="Laura Politi" w:id="238" w:date="2017-06-19T01:51:39Z">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o meu comentário só valia pra antes. Agora eles já arrumaram a matriz. Mas acho que além de considerar só uma direção, você considera só um sentido também.... Pelo menos foi isso que eu entendi do exemplo do slide.</w:t>
      </w:r>
    </w:p>
  </w:comment>
  <w:comment w:author="Lucas Racoci" w:id="239" w:date="2017-06-19T02:10:34Z">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vdd acho que tava certo antes, tem que contar a ida e a volta pela definição do slide, pq ele põe módulo. Mas teria que contar duas vezes na primeira matriz também</w:t>
      </w:r>
    </w:p>
  </w:comment>
  <w:comment w:author="Isadora Sophia" w:id="240" w:date="2017-06-19T02:21:06Z">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é! a definição do slide tá como módulo. mas aí o fsma ficaria como 2?</w:t>
      </w:r>
    </w:p>
  </w:comment>
  <w:comment w:author="Willians Zati" w:id="241" w:date="2017-06-19T02:39:51Z">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definição fala que tem q contar ida e volta sim, mas no exemplo dele conta so ida!!!!! dificil saber o certo agora!!</w:t>
      </w:r>
    </w:p>
  </w:comment>
  <w:comment w:author="Willians Zati" w:id="242" w:date="2017-06-19T02:46:37Z">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no exemplo ele fala para considerar somente o vizinho da esquerda</w:t>
      </w:r>
    </w:p>
  </w:comment>
  <w:comment w:author="Willians Zati" w:id="243" w:date="2017-06-19T02:47:07Z">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Alguem sabe dizer oque significa o d = 1 ?? eh considerar somente 1 vizinho ??</w:t>
      </w:r>
    </w:p>
  </w:comment>
  <w:comment w:author="Laura Politi" w:id="244" w:date="2017-06-19T03:26:11Z">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o fsma agora ficaria (12/24)² + (12/24)² = 0.5² + 0.5² = 0.5</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Pelo que eu entendi, o p é normalizado</w:t>
      </w:r>
    </w:p>
  </w:comment>
  <w:comment w:author="Matheus Rocco" w:id="0" w:date="2017-06-18T19:33:04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Alguém pode me explicar? Achava que a mudança de escala alterava a quadtree, assim como a rotação, e que essa representação é invariante somente com relação a translação.</w:t>
      </w:r>
    </w:p>
  </w:comment>
  <w:comment w:author="Pedro Ciambra" w:id="1" w:date="2017-06-19T22:07:04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 escala for aumentada por uma potência de 2, sem interpolaçao,  cada pixel se torna um quadrado homogeneo. E tanto pixels quando quadrados homogeneos sao representados com (0,0) e (0,1). No fim das contas a arvore gerada eh a mesma.</w:t>
      </w:r>
    </w:p>
  </w:comment>
  <w:comment w:author="Lucas Racoci" w:id="2" w:date="2017-06-17T23:19:07Z">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3" w:date="2017-06-17T23:35:56Z">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4" w:date="2017-06-17T23:52:27Z">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5" w:date="2017-06-18T00:13:22Z">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6" w:date="2017-06-17T23:19:07Z">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7" w:date="2017-06-17T23:35:56Z">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8" w:date="2017-06-17T23:52:27Z">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9" w:date="2017-06-18T00:13:22Z">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0" w:date="2017-06-17T23:19:07Z">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1" w:date="2017-06-17T23:35:56Z">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2" w:date="2017-06-17T23:52:27Z">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3" w:date="2017-06-18T00:13:22Z">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4" w:date="2017-06-17T23:19:07Z">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5" w:date="2017-06-17T23:35:56Z">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6" w:date="2017-06-17T23:52:27Z">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7" w:date="2017-06-18T00:13:22Z">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8" w:date="2017-06-17T23:19:07Z">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9" w:date="2017-06-17T23:35:56Z">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20" w:date="2017-06-17T23:52:27Z">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21" w:date="2017-06-18T00:13:22Z">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22" w:date="2017-06-17T23:19:07Z">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23" w:date="2017-06-17T23:35:56Z">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24" w:date="2017-06-17T23:52:27Z">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25" w:date="2017-06-18T00:13:22Z">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26" w:date="2017-06-17T23:19:07Z">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27" w:date="2017-06-17T23:35:56Z">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28" w:date="2017-06-17T23:52:27Z">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29" w:date="2017-06-18T00:13:22Z">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30" w:date="2017-06-17T23:19:07Z">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31" w:date="2017-06-17T23:35:56Z">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32" w:date="2017-06-17T23:52:27Z">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33" w:date="2017-06-18T00:13:22Z">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34" w:date="2017-06-17T23:19:07Z">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35" w:date="2017-06-17T23:35:56Z">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36" w:date="2017-06-17T23:52:27Z">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37" w:date="2017-06-18T00:13:22Z">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38" w:date="2017-06-17T23:19:07Z">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39" w:date="2017-06-17T23:35:56Z">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40" w:date="2017-06-17T23:52:27Z">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41" w:date="2017-06-18T00:13:22Z">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42" w:date="2017-06-17T23:19:07Z">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43" w:date="2017-06-17T23:35:56Z">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44" w:date="2017-06-17T23:52:27Z">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45" w:date="2017-06-18T00:13:22Z">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46" w:date="2017-06-17T23:19:07Z">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47" w:date="2017-06-17T23:35:56Z">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48" w:date="2017-06-17T23:52:27Z">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49" w:date="2017-06-18T00:13:22Z">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50" w:date="2017-06-17T23:19:07Z">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51" w:date="2017-06-17T23:35:56Z">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52" w:date="2017-06-17T23:52:27Z">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53" w:date="2017-06-18T00:13:22Z">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54" w:date="2017-06-17T23:19:07Z">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55" w:date="2017-06-17T23:35:56Z">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56" w:date="2017-06-17T23:52:27Z">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57" w:date="2017-06-18T00:13:22Z">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58" w:date="2017-06-17T23:19:07Z">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59" w:date="2017-06-17T23:35:56Z">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60" w:date="2017-06-17T23:52:27Z">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61" w:date="2017-06-18T00:13:22Z">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62" w:date="2017-06-17T23:19:07Z">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63" w:date="2017-06-17T23:35:56Z">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64" w:date="2017-06-17T23:52:27Z">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65" w:date="2017-06-18T00:13:22Z">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66" w:date="2017-06-17T23:19:07Z">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67" w:date="2017-06-17T23:35:56Z">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68" w:date="2017-06-17T23:52:27Z">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69" w:date="2017-06-18T00:13:22Z">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70" w:date="2017-06-17T23:19:07Z">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71" w:date="2017-06-17T23:35:56Z">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72" w:date="2017-06-17T23:52:27Z">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73" w:date="2017-06-18T00:13:22Z">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74" w:date="2017-06-17T23:19:07Z">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75" w:date="2017-06-17T23:35:56Z">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76" w:date="2017-06-17T23:52:27Z">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77" w:date="2017-06-18T00:13:22Z">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78" w:date="2017-06-17T23:19:07Z">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79" w:date="2017-06-17T23:35:56Z">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80" w:date="2017-06-17T23:52:27Z">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81" w:date="2017-06-18T00:13:22Z">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82" w:date="2017-06-17T23:19:07Z">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83" w:date="2017-06-17T23:35:56Z">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84" w:date="2017-06-17T23:52:27Z">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85" w:date="2017-06-18T00:13:22Z">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86" w:date="2017-06-17T23:19:07Z">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87" w:date="2017-06-17T23:35:56Z">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88" w:date="2017-06-17T23:52:27Z">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89" w:date="2017-06-18T00:13:22Z">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90" w:date="2017-06-17T23:19:07Z">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91" w:date="2017-06-17T23:35:56Z">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92" w:date="2017-06-17T23:52:27Z">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93" w:date="2017-06-18T00:13:22Z">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94" w:date="2017-06-17T23:19:07Z">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95" w:date="2017-06-17T23:35:56Z">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96" w:date="2017-06-17T23:52:27Z">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97" w:date="2017-06-18T00:13:22Z">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98" w:date="2017-06-17T23:19:07Z">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99" w:date="2017-06-17T23:35:56Z">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00" w:date="2017-06-17T23:52:27Z">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01" w:date="2017-06-18T00:13:22Z">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02" w:date="2017-06-17T23:19:07Z">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03" w:date="2017-06-17T23:35:56Z">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04" w:date="2017-06-17T23:52:27Z">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05" w:date="2017-06-18T00:13:22Z">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06" w:date="2017-06-17T23:19:07Z">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07" w:date="2017-06-17T23:35:56Z">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08" w:date="2017-06-17T23:52:27Z">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09" w:date="2017-06-18T00:13:22Z">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10" w:date="2017-06-17T23:19:07Z">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11" w:date="2017-06-17T23:35:56Z">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12" w:date="2017-06-17T23:52:27Z">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13" w:date="2017-06-18T00:13:22Z">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14" w:date="2017-06-17T23:19:07Z">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15" w:date="2017-06-17T23:35:56Z">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16" w:date="2017-06-17T23:52:27Z">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17" w:date="2017-06-18T00:13:22Z">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18" w:date="2017-06-17T23:19:07Z">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19" w:date="2017-06-17T23:35:56Z">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20" w:date="2017-06-17T23:52:27Z">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21" w:date="2017-06-18T00:13:22Z">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22" w:date="2017-06-17T23:19:07Z">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23" w:date="2017-06-17T23:35:56Z">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24" w:date="2017-06-17T23:52:27Z">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25" w:date="2017-06-18T00:13:22Z">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26" w:date="2017-06-17T23:19:07Z">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27" w:date="2017-06-17T23:35:56Z">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28" w:date="2017-06-17T23:52:27Z">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29" w:date="2017-06-18T00:13:22Z">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30" w:date="2017-06-17T23:19:07Z">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31" w:date="2017-06-17T23:35:56Z">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32" w:date="2017-06-17T23:52:27Z">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33" w:date="2017-06-18T00:13:22Z">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34" w:date="2017-06-17T23:19:07Z">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35" w:date="2017-06-17T23:35:56Z">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36" w:date="2017-06-17T23:52:27Z">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37" w:date="2017-06-18T00:13:22Z">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38" w:date="2017-06-17T23:19:07Z">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39" w:date="2017-06-17T23:35:56Z">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40" w:date="2017-06-17T23:52:27Z">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41" w:date="2017-06-18T00:13:22Z">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42" w:date="2017-06-17T23:19:07Z">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43" w:date="2017-06-17T23:35:56Z">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44" w:date="2017-06-17T23:52:27Z">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45" w:date="2017-06-18T00:13:22Z">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46" w:date="2017-06-17T23:19:07Z">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47" w:date="2017-06-17T23:35:56Z">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48" w:date="2017-06-17T23:52:27Z">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49" w:date="2017-06-18T00:13:22Z">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50" w:date="2017-06-17T23:19:07Z">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51" w:date="2017-06-17T23:35:56Z">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52" w:date="2017-06-17T23:52:27Z">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53" w:date="2017-06-18T00:13:22Z">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54" w:date="2017-06-17T23:19:07Z">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55" w:date="2017-06-17T23:35:56Z">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56" w:date="2017-06-17T23:52:27Z">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57" w:date="2017-06-18T00:13:22Z">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58" w:date="2017-06-17T23:19:07Z">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59" w:date="2017-06-17T23:35:56Z">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60" w:date="2017-06-17T23:52:27Z">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61" w:date="2017-06-18T00:13:22Z">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62" w:date="2017-06-17T23:19:07Z">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63" w:date="2017-06-17T23:35:56Z">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64" w:date="2017-06-17T23:52:27Z">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65" w:date="2017-06-18T00:13:22Z">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66" w:date="2017-06-17T23:19:07Z">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67" w:date="2017-06-17T23:35:56Z">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68" w:date="2017-06-17T23:52:27Z">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69" w:date="2017-06-18T00:13:22Z">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70" w:date="2017-06-17T23:19:07Z">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71" w:date="2017-06-17T23:35:56Z">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72" w:date="2017-06-17T23:52:27Z">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73" w:date="2017-06-18T00:13:22Z">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74" w:date="2017-06-17T23:19:07Z">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75" w:date="2017-06-17T23:35:56Z">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76" w:date="2017-06-17T23:52:27Z">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77" w:date="2017-06-18T00:13:22Z">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78" w:date="2017-06-17T23:19:07Z">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79" w:date="2017-06-17T23:35:56Z">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80" w:date="2017-06-17T23:52:27Z">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81" w:date="2017-06-18T00:13:22Z">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82" w:date="2017-06-17T23:19:07Z">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83" w:date="2017-06-17T23:35:56Z">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84" w:date="2017-06-17T23:52:27Z">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85" w:date="2017-06-18T00:13:22Z">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86" w:date="2017-06-17T23:19:07Z">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87" w:date="2017-06-17T23:35:56Z">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88" w:date="2017-06-17T23:52:27Z">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89" w:date="2017-06-18T00:13:22Z">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90" w:date="2017-06-17T23:19:07Z">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91" w:date="2017-06-17T23:35:56Z">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92" w:date="2017-06-17T23:52:27Z">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93" w:date="2017-06-18T00:13:22Z">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94" w:date="2017-06-17T23:19:07Z">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95" w:date="2017-06-17T23:35:56Z">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196" w:date="2017-06-17T23:52:27Z">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197" w:date="2017-06-18T00:13:22Z">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Lucas Racoci" w:id="198" w:date="2017-06-17T23:19:07Z">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Rodei assim (o docs tira a identação):</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decoder(abc, code):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{i:c for i,c in enumerate(abc)}</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code[0]</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d[c]</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newc in code[1:]:</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 d[newc] if newc in d else d[c] + d[c][0]</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 += f</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d[len(d)] = d[c] + f[0]</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print("%d\t%s %s\t%s\t%s/%d"%(c,d[c],d[newc],resp , d[c] + f[0],len(d)-1 ))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newc</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'abc'</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 [1, 2, 2, 0, 2, 3, 4, 9, 10, 5, 9]</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decoder(abc, code)</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print(resp)</w:t>
      </w:r>
    </w:p>
  </w:comment>
  <w:comment w:author="Isadora Sophia" w:id="199" w:date="2017-06-17T23:35:56Z">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tava seguindo essa referência, ele sugeria um negócio diferente: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https://www.cs.duke.edu/csed/curious/compression/lzw.html</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se era isso que o hélio queria com o exercício, também...</w:t>
      </w:r>
    </w:p>
  </w:comment>
  <w:comment w:author="Lucas Racoci" w:id="200" w:date="2017-06-17T23:52:27Z">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pq desse jeito vc teria que saber a chave que vc ainda vai colocar no dicionário, por isso dava problema no 9</w:t>
      </w:r>
    </w:p>
  </w:comment>
  <w:comment w:author="Isadora Sophia" w:id="201" w:date="2017-06-18T00:13:22Z">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entendi. é que no último exemplo (no fim da página) ele propõe um exemplo tipo esse do hélio, que o index não alcança o estado atual. aí ele faz uns rolê louco de replicar o primeiro dígito e acrescentar no dicionário...</w:t>
      </w:r>
    </w:p>
  </w:comment>
  <w:comment w:author="Joao Pedro Franco" w:id="211" w:date="2017-06-18T22:31:00Z">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faltou explicar o principio</w:t>
      </w:r>
    </w:p>
  </w:comment>
  <w:comment w:author="Laura Politi" w:id="245" w:date="2017-06-19T00:47:59Z">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p(i,j) não deveriam somar 1?</w:t>
      </w:r>
    </w:p>
  </w:comment>
  <w:comment w:author="Lucas Racoci" w:id="246" w:date="2017-06-19T01:03:16Z">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contaram duas vezes todas as transições (ida e volta). Apesar que mesmo assim era pra somar 1.</w:t>
      </w:r>
    </w:p>
  </w:comment>
  <w:comment w:author="Lucas Racoci" w:id="247" w:date="2017-06-19T02:09:13Z">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real, pela definição do hélio tem que contar a ida e a volta mesmo</w:t>
      </w:r>
    </w:p>
  </w:comment>
  <w:comment w:author="Laura Politi" w:id="248" w:date="2017-06-19T02:11:32Z">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mas olha o exemplo no slide 24. A matriz b soma 20 transições, no total</w:t>
      </w:r>
    </w:p>
  </w:comment>
  <w:comment w:author="Laura Politi" w:id="249" w:date="2017-06-19T02:13:28Z">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mas acho que lá ele ta falando especificamente de uma que só conta transição da esquerda pra direita mesmo. Era isso que tava me confundindo. Acho que é ida e volta mesmo, mas não tenho certeza haha</w:t>
      </w:r>
    </w:p>
  </w:comment>
  <w:comment w:author="Willians Zati" w:id="250" w:date="2017-06-19T02:40:58Z">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somas dos pi tem que ser 1 sim, mas a soma que ele faz ali no final eh a somatoria da energia, que eh a somatoria de pi ao quadrado</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pelo menos foi isso que eu entendi!!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476" w:hanging="476"/>
      </w:pPr>
      <w:rPr>
        <w:rFonts w:ascii="Calibri" w:cs="Calibri" w:eastAsia="Calibri" w:hAnsi="Calibri"/>
        <w:b w:val="0"/>
        <w:i w:val="0"/>
        <w:strike w:val="0"/>
        <w:color w:val="000000"/>
        <w:sz w:val="22"/>
        <w:szCs w:val="22"/>
        <w:highlight w:val="white"/>
        <w:u w:val="none"/>
        <w:vertAlign w:val="baseline"/>
      </w:rPr>
    </w:lvl>
    <w:lvl w:ilvl="1">
      <w:start w:val="1"/>
      <w:numFmt w:val="lowerLetter"/>
      <w:lvlText w:val="%2)"/>
      <w:lvlJc w:val="left"/>
      <w:pPr>
        <w:ind w:left="868" w:hanging="868"/>
      </w:pPr>
      <w:rPr>
        <w:rFonts w:ascii="Calibri" w:cs="Calibri" w:eastAsia="Calibri" w:hAnsi="Calibri"/>
        <w:b w:val="0"/>
        <w:i w:val="0"/>
        <w:strike w:val="0"/>
        <w:color w:val="000000"/>
        <w:sz w:val="22"/>
        <w:szCs w:val="22"/>
        <w:highlight w:val="white"/>
        <w:u w:val="none"/>
        <w:vertAlign w:val="baseline"/>
      </w:rPr>
    </w:lvl>
    <w:lvl w:ilvl="2">
      <w:start w:val="1"/>
      <w:numFmt w:val="lowerRoman"/>
      <w:lvlText w:val="%3"/>
      <w:lvlJc w:val="left"/>
      <w:pPr>
        <w:ind w:left="1548" w:hanging="1548"/>
      </w:pPr>
      <w:rPr>
        <w:rFonts w:ascii="Calibri" w:cs="Calibri" w:eastAsia="Calibri" w:hAnsi="Calibri"/>
        <w:b w:val="0"/>
        <w:i w:val="0"/>
        <w:strike w:val="0"/>
        <w:color w:val="000000"/>
        <w:sz w:val="22"/>
        <w:szCs w:val="22"/>
        <w:highlight w:val="white"/>
        <w:u w:val="none"/>
        <w:vertAlign w:val="baseline"/>
      </w:rPr>
    </w:lvl>
    <w:lvl w:ilvl="3">
      <w:start w:val="1"/>
      <w:numFmt w:val="decimal"/>
      <w:lvlText w:val="%4"/>
      <w:lvlJc w:val="left"/>
      <w:pPr>
        <w:ind w:left="2268" w:hanging="2268"/>
      </w:pPr>
      <w:rPr>
        <w:rFonts w:ascii="Calibri" w:cs="Calibri" w:eastAsia="Calibri" w:hAnsi="Calibri"/>
        <w:b w:val="0"/>
        <w:i w:val="0"/>
        <w:strike w:val="0"/>
        <w:color w:val="000000"/>
        <w:sz w:val="22"/>
        <w:szCs w:val="22"/>
        <w:highlight w:val="white"/>
        <w:u w:val="none"/>
        <w:vertAlign w:val="baseline"/>
      </w:rPr>
    </w:lvl>
    <w:lvl w:ilvl="4">
      <w:start w:val="1"/>
      <w:numFmt w:val="lowerLetter"/>
      <w:lvlText w:val="%5"/>
      <w:lvlJc w:val="left"/>
      <w:pPr>
        <w:ind w:left="2988" w:hanging="2988"/>
      </w:pPr>
      <w:rPr>
        <w:rFonts w:ascii="Calibri" w:cs="Calibri" w:eastAsia="Calibri" w:hAnsi="Calibri"/>
        <w:b w:val="0"/>
        <w:i w:val="0"/>
        <w:strike w:val="0"/>
        <w:color w:val="000000"/>
        <w:sz w:val="22"/>
        <w:szCs w:val="22"/>
        <w:highlight w:val="white"/>
        <w:u w:val="none"/>
        <w:vertAlign w:val="baseline"/>
      </w:rPr>
    </w:lvl>
    <w:lvl w:ilvl="5">
      <w:start w:val="1"/>
      <w:numFmt w:val="lowerRoman"/>
      <w:lvlText w:val="%6"/>
      <w:lvlJc w:val="left"/>
      <w:pPr>
        <w:ind w:left="3708" w:hanging="3708"/>
      </w:pPr>
      <w:rPr>
        <w:rFonts w:ascii="Calibri" w:cs="Calibri" w:eastAsia="Calibri" w:hAnsi="Calibri"/>
        <w:b w:val="0"/>
        <w:i w:val="0"/>
        <w:strike w:val="0"/>
        <w:color w:val="000000"/>
        <w:sz w:val="22"/>
        <w:szCs w:val="22"/>
        <w:highlight w:val="white"/>
        <w:u w:val="none"/>
        <w:vertAlign w:val="baseline"/>
      </w:rPr>
    </w:lvl>
    <w:lvl w:ilvl="6">
      <w:start w:val="1"/>
      <w:numFmt w:val="decimal"/>
      <w:lvlText w:val="%7"/>
      <w:lvlJc w:val="left"/>
      <w:pPr>
        <w:ind w:left="4428" w:hanging="4428"/>
      </w:pPr>
      <w:rPr>
        <w:rFonts w:ascii="Calibri" w:cs="Calibri" w:eastAsia="Calibri" w:hAnsi="Calibri"/>
        <w:b w:val="0"/>
        <w:i w:val="0"/>
        <w:strike w:val="0"/>
        <w:color w:val="000000"/>
        <w:sz w:val="22"/>
        <w:szCs w:val="22"/>
        <w:highlight w:val="white"/>
        <w:u w:val="none"/>
        <w:vertAlign w:val="baseline"/>
      </w:rPr>
    </w:lvl>
    <w:lvl w:ilvl="7">
      <w:start w:val="1"/>
      <w:numFmt w:val="lowerLetter"/>
      <w:lvlText w:val="%8"/>
      <w:lvlJc w:val="left"/>
      <w:pPr>
        <w:ind w:left="5148" w:hanging="5148"/>
      </w:pPr>
      <w:rPr>
        <w:rFonts w:ascii="Calibri" w:cs="Calibri" w:eastAsia="Calibri" w:hAnsi="Calibri"/>
        <w:b w:val="0"/>
        <w:i w:val="0"/>
        <w:strike w:val="0"/>
        <w:color w:val="000000"/>
        <w:sz w:val="22"/>
        <w:szCs w:val="22"/>
        <w:highlight w:val="white"/>
        <w:u w:val="none"/>
        <w:vertAlign w:val="baseline"/>
      </w:rPr>
    </w:lvl>
    <w:lvl w:ilvl="8">
      <w:start w:val="1"/>
      <w:numFmt w:val="lowerRoman"/>
      <w:lvlText w:val="%9"/>
      <w:lvlJc w:val="left"/>
      <w:pPr>
        <w:ind w:left="5868" w:hanging="5868"/>
      </w:pPr>
      <w:rPr>
        <w:rFonts w:ascii="Calibri" w:cs="Calibri" w:eastAsia="Calibri" w:hAnsi="Calibri"/>
        <w:b w:val="0"/>
        <w:i w:val="0"/>
        <w:strike w:val="0"/>
        <w:color w:val="000000"/>
        <w:sz w:val="22"/>
        <w:szCs w:val="22"/>
        <w:highlight w:val="white"/>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widowControl w:val="0"/>
        <w:spacing w:after="5" w:line="254" w:lineRule="auto"/>
        <w:ind w:left="10" w:right="16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21.png"/><Relationship Id="rId22" Type="http://schemas.openxmlformats.org/officeDocument/2006/relationships/image" Target="media/image14.png"/><Relationship Id="rId10" Type="http://schemas.openxmlformats.org/officeDocument/2006/relationships/image" Target="media/image15.png"/><Relationship Id="rId21" Type="http://schemas.openxmlformats.org/officeDocument/2006/relationships/image" Target="media/image22.png"/><Relationship Id="rId13" Type="http://schemas.openxmlformats.org/officeDocument/2006/relationships/image" Target="media/image28.png"/><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3.png"/><Relationship Id="rId15" Type="http://schemas.openxmlformats.org/officeDocument/2006/relationships/hyperlink" Target="http://mathworld.wolfram.com/PolygonArea.html" TargetMode="External"/><Relationship Id="rId14" Type="http://schemas.openxmlformats.org/officeDocument/2006/relationships/image" Target="media/image29.png"/><Relationship Id="rId17" Type="http://schemas.openxmlformats.org/officeDocument/2006/relationships/image" Target="media/image18.png"/><Relationship Id="rId16" Type="http://schemas.openxmlformats.org/officeDocument/2006/relationships/image" Target="media/image24.png"/><Relationship Id="rId5" Type="http://schemas.openxmlformats.org/officeDocument/2006/relationships/numbering" Target="numbering.xml"/><Relationship Id="rId19" Type="http://schemas.openxmlformats.org/officeDocument/2006/relationships/image" Target="media/image19.png"/><Relationship Id="rId6" Type="http://schemas.openxmlformats.org/officeDocument/2006/relationships/styles" Target="styles.xml"/><Relationship Id="rId18" Type="http://schemas.openxmlformats.org/officeDocument/2006/relationships/image" Target="media/image20.png"/><Relationship Id="rId7" Type="http://schemas.openxmlformats.org/officeDocument/2006/relationships/image" Target="media/image1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