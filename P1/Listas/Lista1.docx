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spacing w:after="100" w:lineRule="auto"/>
        <w:ind w:firstLine="720"/>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Universidade Estadual de Campinas Instituto de Computação</w:t>
      </w:r>
    </w:p>
    <w:p w:rsidR="00000000" w:rsidDel="00000000" w:rsidP="00000000" w:rsidRDefault="00000000" w:rsidRPr="00000000" w14:paraId="00000001">
      <w:pPr>
        <w:widowControl w:val="0"/>
        <w:spacing w:after="100" w:lineRule="auto"/>
        <w:ind w:firstLine="720"/>
        <w:contextualSpacing w:val="0"/>
        <w:jc w:val="center"/>
        <w:rPr>
          <w:rFonts w:ascii="Times" w:cs="Times" w:eastAsia="Times" w:hAnsi="Times"/>
        </w:rPr>
      </w:pPr>
      <w:r w:rsidDel="00000000" w:rsidR="00000000" w:rsidRPr="00000000">
        <w:rPr>
          <w:rFonts w:ascii="Times" w:cs="Times" w:eastAsia="Times" w:hAnsi="Times"/>
          <w:rtl w:val="0"/>
        </w:rPr>
        <w:t xml:space="preserve">Introdução ao Processamento Digital de Imagem (MC920 / MO443)</w:t>
      </w:r>
    </w:p>
    <w:p w:rsidR="00000000" w:rsidDel="00000000" w:rsidP="00000000" w:rsidRDefault="00000000" w:rsidRPr="00000000" w14:paraId="00000002">
      <w:pPr>
        <w:widowControl w:val="0"/>
        <w:spacing w:after="100" w:lineRule="auto"/>
        <w:contextualSpacing w:val="0"/>
        <w:jc w:val="center"/>
        <w:rPr>
          <w:rFonts w:ascii="Times" w:cs="Times" w:eastAsia="Times" w:hAnsi="Times"/>
        </w:rPr>
      </w:pPr>
      <w:r w:rsidDel="00000000" w:rsidR="00000000" w:rsidRPr="00000000">
        <w:rPr>
          <w:rFonts w:ascii="Times" w:cs="Times" w:eastAsia="Times" w:hAnsi="Times"/>
          <w:rtl w:val="0"/>
        </w:rPr>
        <w:t xml:space="preserve">Professor: Hélio Pedrini</w:t>
      </w:r>
    </w:p>
    <w:p w:rsidR="00000000" w:rsidDel="00000000" w:rsidP="00000000" w:rsidRDefault="00000000" w:rsidRPr="00000000" w14:paraId="00000003">
      <w:pPr>
        <w:widowControl w:val="0"/>
        <w:spacing w:after="100" w:lineRule="auto"/>
        <w:contextualSpacing w:val="0"/>
        <w:jc w:val="center"/>
        <w:rPr>
          <w:rFonts w:ascii="Times" w:cs="Times" w:eastAsia="Times" w:hAnsi="Times"/>
        </w:rPr>
      </w:pPr>
      <w:r w:rsidDel="00000000" w:rsidR="00000000" w:rsidRPr="00000000">
        <w:rPr>
          <w:rFonts w:ascii="Times" w:cs="Times" w:eastAsia="Times" w:hAnsi="Times"/>
          <w:rtl w:val="0"/>
        </w:rPr>
        <w:t xml:space="preserve">Lista I</w:t>
      </w:r>
    </w:p>
    <w:p w:rsidR="00000000" w:rsidDel="00000000" w:rsidP="00000000" w:rsidRDefault="00000000" w:rsidRPr="00000000" w14:paraId="00000004">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Como a equalização de histograma poderia ser realizada em uma imagem colorida?</w:t>
      </w:r>
    </w:p>
    <w:p w:rsidR="00000000" w:rsidDel="00000000" w:rsidP="00000000" w:rsidRDefault="00000000" w:rsidRPr="00000000" w14:paraId="00000005">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Equalização feita no canal I (ou V) do espaço de cores HSI (ou HSV). Os outros (Matiz e Saturação) mantidos intactos. </w:t>
      </w:r>
    </w:p>
    <w:p w:rsidR="00000000" w:rsidDel="00000000" w:rsidP="00000000" w:rsidRDefault="00000000" w:rsidRPr="00000000" w14:paraId="00000006">
      <w:pPr>
        <w:widowControl w:val="0"/>
        <w:numPr>
          <w:ilvl w:val="0"/>
          <w:numId w:val="1"/>
        </w:numPr>
        <w:spacing w:after="100" w:lineRule="auto"/>
        <w:ind w:left="720" w:hanging="360"/>
        <w:contextualSpacing w:val="1"/>
        <w:rPr>
          <w:rFonts w:ascii="Times" w:cs="Times" w:eastAsia="Times" w:hAnsi="Times"/>
        </w:rPr>
      </w:pPr>
      <w:commentRangeStart w:id="0"/>
      <w:r w:rsidDel="00000000" w:rsidR="00000000" w:rsidRPr="00000000">
        <w:rPr>
          <w:rFonts w:ascii="Times" w:cs="Times" w:eastAsia="Times" w:hAnsi="Times"/>
          <w:rtl w:val="0"/>
        </w:rPr>
        <w:t xml:space="preserve">Compare as caracterısticas dos filtros da média e da mediana e identifique as situações onde tais filtros podem ser utilizados.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Em geral são filtros passa baixa, o da mediana têm a característica de nunca criar um valor que não existia antes na imagem, por isso apresenta bons resultados na remoção de ruído impulsivo (sal-pimenta) . Também é considerado um bom conservador de bordas naturais, já que, teoricamente preserva descontinuidades sem borrar. Isso pode ser bom se os valores na imagem não puderem ser modificados, mas pode gerar artefatos como o desaparecimento de bordas caso estas tenham espessura muito pequena como 1px (num diagrama por exemplo).</w:t>
      </w:r>
    </w:p>
    <w:p w:rsidR="00000000" w:rsidDel="00000000" w:rsidP="00000000" w:rsidRDefault="00000000" w:rsidRPr="00000000" w14:paraId="00000008">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ab/>
        <w:t xml:space="preserve">O primeiro é uma convolução com uma matriz uniforme, normalmente é implementado como uma janela deslizante que, substitui cada pixel da imagem pela média da janela correspondente na imagem original. O segundo também pode ser implementado como uma janela deslizante, mas que, substitui cada pixel pela mediana da janela correspondente na imagem original.</w:t>
      </w:r>
    </w:p>
    <w:p w:rsidR="00000000" w:rsidDel="00000000" w:rsidP="00000000" w:rsidRDefault="00000000" w:rsidRPr="00000000" w14:paraId="00000009">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ab/>
      </w:r>
    </w:p>
    <w:p w:rsidR="00000000" w:rsidDel="00000000" w:rsidP="00000000" w:rsidRDefault="00000000" w:rsidRPr="00000000" w14:paraId="0000000A">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Por que filtros Gaussianos são adequados para suavizar imagens?</w:t>
      </w:r>
    </w:p>
    <w:p w:rsidR="00000000" w:rsidDel="00000000" w:rsidP="00000000" w:rsidRDefault="00000000" w:rsidRPr="00000000" w14:paraId="0000000B">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O filtro gaussiano apresenta a vantagem de ser separável, o que permite otimizar a convolução, aplicando a convolução em uma dimensão de cada vez. De forma geral ele é adequado porque considera uma média ponderada pela distância dos vizinhos próximos. O</w:t>
      </w:r>
      <w:r w:rsidDel="00000000" w:rsidR="00000000" w:rsidRPr="00000000">
        <w:rPr>
          <w:rFonts w:ascii="Times" w:cs="Times" w:eastAsia="Times" w:hAnsi="Times"/>
          <w:color w:val="4a86e8"/>
          <w:rtl w:val="0"/>
        </w:rPr>
        <w:t xml:space="preserve"> grau de suavização é o mesmo em todas as direções.</w:t>
      </w:r>
      <w:r w:rsidDel="00000000" w:rsidR="00000000" w:rsidRPr="00000000">
        <w:rPr>
          <w:rtl w:val="0"/>
        </w:rPr>
      </w:r>
    </w:p>
    <w:p w:rsidR="00000000" w:rsidDel="00000000" w:rsidP="00000000" w:rsidRDefault="00000000" w:rsidRPr="00000000" w14:paraId="0000000C">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Uma imagem 8 × 8 possui nıveis de cinza dados pela equação: </w:t>
      </w:r>
    </w:p>
    <w:p w:rsidR="00000000" w:rsidDel="00000000" w:rsidP="00000000" w:rsidRDefault="00000000" w:rsidRPr="00000000" w14:paraId="0000000D">
      <w:pPr>
        <w:widowControl w:val="0"/>
        <w:spacing w:after="100" w:lineRule="auto"/>
        <w:contextualSpacing w:val="0"/>
        <w:jc w:val="center"/>
        <w:rPr>
          <w:rFonts w:ascii="Times" w:cs="Times" w:eastAsia="Times" w:hAnsi="Times"/>
        </w:rPr>
      </w:pPr>
      <w:r w:rsidDel="00000000" w:rsidR="00000000" w:rsidRPr="00000000">
        <w:rPr>
          <w:rFonts w:ascii="Times" w:cs="Times" w:eastAsia="Times" w:hAnsi="Times"/>
          <w:rtl w:val="0"/>
        </w:rPr>
        <w:t xml:space="preserve">f(x, y) = |x − y|  x, y ϵ {0,1,...,7} </w:t>
      </w:r>
    </w:p>
    <w:p w:rsidR="00000000" w:rsidDel="00000000" w:rsidP="00000000" w:rsidRDefault="00000000" w:rsidRPr="00000000" w14:paraId="0000000E">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Ache uma imagem de saída através da aplicação de um filtro da mediana 3 × 3 na imagem f(x, y), considerando que os pixels da borda permanecem inalterados.</w:t>
      </w:r>
    </w:p>
    <w:p w:rsidR="00000000" w:rsidDel="00000000" w:rsidP="00000000" w:rsidRDefault="00000000" w:rsidRPr="00000000" w14:paraId="0000000F">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w:t>
      </w:r>
    </w:p>
    <w:p w:rsidR="00000000" w:rsidDel="00000000" w:rsidP="00000000" w:rsidRDefault="00000000" w:rsidRPr="00000000" w14:paraId="00000010">
      <w:pPr>
        <w:widowControl w:val="0"/>
        <w:spacing w:after="100" w:lineRule="auto"/>
        <w:contextualSpacing w:val="0"/>
        <w:rPr>
          <w:rFonts w:ascii="Times" w:cs="Times" w:eastAsia="Times" w:hAnsi="Times"/>
          <w:color w:val="4a86e8"/>
        </w:rPr>
      </w:pPr>
      <w:r w:rsidDel="00000000" w:rsidR="00000000" w:rsidRPr="00000000">
        <w:rPr>
          <w:rtl w:val="0"/>
        </w:rPr>
      </w:r>
    </w:p>
    <w:tbl>
      <w:tblPr>
        <w:tblStyle w:val="Table1"/>
        <w:tblW w:w="5102.362204724408" w:type="dxa"/>
        <w:jc w:val="center"/>
        <w:tblLayout w:type="fixed"/>
        <w:tblLook w:val="0600"/>
      </w:tblPr>
      <w:tblGrid>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tblGridChange w:id="0">
          <w:tblGrid>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gridCol w:w="283.46456692913387"/>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7</w:t>
            </w:r>
          </w:p>
        </w:tc>
        <w:tc>
          <w:tcPr>
            <w:gridSpan w:val="2"/>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w:cs="Times" w:eastAsia="Times" w:hAnsi="Times"/>
                <w:color w:val="4a86e8"/>
              </w:rPr>
            </w:pPr>
            <w:r w:rsidDel="00000000" w:rsidR="00000000" w:rsidRPr="00000000">
              <w:rPr>
                <w:rFonts w:ascii="Times" w:cs="Times" w:eastAsia="Times" w:hAnsi="Times"/>
                <w:color w:val="4a86e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B">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C">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D">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E">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F">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0">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1">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2">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7</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6</w:t>
            </w:r>
          </w:p>
        </w:tc>
        <w:tc>
          <w:tcPr>
            <w:gridSpan w:val="2"/>
            <w:vMerge w:val="continue"/>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D">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E">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F">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0">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1">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2">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3">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4">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6</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gridSpan w:val="2"/>
            <w:vMerge w:val="continue"/>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F">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0">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1">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2">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3">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4">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5">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6">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5</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gridSpan w:val="2"/>
            <w:vMerge w:val="continue"/>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1">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2">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3">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4">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5">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6">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7">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8">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4</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gridSpan w:val="2"/>
            <w:vMerge w:val="continue"/>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3">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4">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5">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6">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7">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8">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9">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A">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gridSpan w:val="2"/>
            <w:vMerge w:val="continue"/>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5">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6">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7">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8">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9">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A">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B">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C">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gridSpan w:val="2"/>
            <w:vMerge w:val="continue"/>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7">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8">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9">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A">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B">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C">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D">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E">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Fonts w:ascii="Times" w:cs="Times" w:eastAsia="Times" w:hAnsi="Times"/>
                <w:color w:val="4a86e8"/>
                <w:rtl w:val="0"/>
              </w:rPr>
              <w:t xml:space="preserve">0</w:t>
            </w:r>
          </w:p>
        </w:tc>
        <w:tc>
          <w:tcPr>
            <w:gridSpan w:val="2"/>
            <w:vMerge w:val="continue"/>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4a86e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9">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A">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B">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C">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D">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E">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9F">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A0">
            <w:pPr>
              <w:widowControl w:val="0"/>
              <w:spacing w:line="24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0</w:t>
            </w:r>
          </w:p>
        </w:tc>
      </w:tr>
    </w:tbl>
    <w:p w:rsidR="00000000" w:rsidDel="00000000" w:rsidP="00000000" w:rsidRDefault="00000000" w:rsidRPr="00000000" w14:paraId="000000A1">
      <w:pPr>
        <w:widowControl w:val="0"/>
        <w:spacing w:after="100" w:lineRule="auto"/>
        <w:contextualSpacing w:val="0"/>
        <w:rPr>
          <w:rFonts w:ascii="Times" w:cs="Times" w:eastAsia="Times" w:hAnsi="Times"/>
          <w:color w:val="4a86e8"/>
        </w:rPr>
      </w:pPr>
      <w:r w:rsidDel="00000000" w:rsidR="00000000" w:rsidRPr="00000000">
        <w:rPr>
          <w:rtl w:val="0"/>
        </w:rPr>
      </w:r>
    </w:p>
    <w:p w:rsidR="00000000" w:rsidDel="00000000" w:rsidP="00000000" w:rsidRDefault="00000000" w:rsidRPr="00000000" w14:paraId="000000A2">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Cite caracterısticas que são desejáveis a um operador de bordas.</w:t>
      </w:r>
    </w:p>
    <w:p w:rsidR="00000000" w:rsidDel="00000000" w:rsidP="00000000" w:rsidRDefault="00000000" w:rsidRPr="00000000" w14:paraId="000000A3">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É desejável que realce as altas frequências, isto é, que atuando em uma região homogênea não modifique-a e que operando numa borda destaque-a. Uma forma de fazer isso é através de um filtro passa-altas. Também é desejável que ele ignore ruídos, detecte bordas, busque detectar apenas o máximo da magnitude do gradiente, e não produza linhas interrompidas.</w:t>
      </w:r>
    </w:p>
    <w:p w:rsidR="00000000" w:rsidDel="00000000" w:rsidP="00000000" w:rsidRDefault="00000000" w:rsidRPr="00000000" w14:paraId="000000A4">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Qual a diferença entre resolução espacial e profundidade de imagens?</w:t>
      </w:r>
    </w:p>
    <w:p w:rsidR="00000000" w:rsidDel="00000000" w:rsidP="00000000" w:rsidRDefault="00000000" w:rsidRPr="00000000" w14:paraId="000000A5">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Resolução espacial refere-se a quantidade de pixels por unidade de área, pode se referir tanto a captura quanto a apresentação. Já a profundidade é o número de bits necessários para representar todos os possíveis valores de cada pixel.</w:t>
      </w:r>
    </w:p>
    <w:p w:rsidR="00000000" w:rsidDel="00000000" w:rsidP="00000000" w:rsidRDefault="00000000" w:rsidRPr="00000000" w14:paraId="000000A6">
      <w:pPr>
        <w:widowControl w:val="0"/>
        <w:spacing w:after="100" w:lineRule="auto"/>
        <w:contextualSpacing w:val="0"/>
        <w:rPr>
          <w:rFonts w:ascii="Times" w:cs="Times" w:eastAsia="Times" w:hAnsi="Times"/>
          <w:color w:val="ff0000"/>
        </w:rPr>
      </w:pPr>
      <w:r w:rsidDel="00000000" w:rsidR="00000000" w:rsidRPr="00000000">
        <w:rPr>
          <w:rFonts w:ascii="Times" w:cs="Times" w:eastAsia="Times" w:hAnsi="Times"/>
          <w:color w:val="ff0000"/>
          <w:rtl w:val="0"/>
        </w:rPr>
        <w:t xml:space="preserve">^ Acho que resolução só se refere ao momento de aquisição mesmo: A resolução espacial está associada à densidade de pixels da imagem. Quanto menor o intervalo de amostragem entre os pixels da imagem, ou seja, quanto maior a densidade de pixels em uma imagem, maior será a resolução da imagem.</w:t>
      </w:r>
    </w:p>
    <w:p w:rsidR="00000000" w:rsidDel="00000000" w:rsidP="00000000" w:rsidRDefault="00000000" w:rsidRPr="00000000" w14:paraId="000000A7">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Explique o princípio dos operadores baseados no valor de gradiente para detecção de bordas.</w:t>
      </w:r>
    </w:p>
    <w:p w:rsidR="00000000" w:rsidDel="00000000" w:rsidP="00000000" w:rsidRDefault="00000000" w:rsidRPr="00000000" w14:paraId="000000A8">
      <w:pPr>
        <w:widowControl w:val="0"/>
        <w:spacing w:after="100" w:lineRule="auto"/>
        <w:contextualSpacing w:val="0"/>
        <w:rPr>
          <w:rFonts w:ascii="Times" w:cs="Times" w:eastAsia="Times" w:hAnsi="Times"/>
          <w:color w:val="e06666"/>
        </w:rPr>
      </w:pPr>
      <w:r w:rsidDel="00000000" w:rsidR="00000000" w:rsidRPr="00000000">
        <w:rPr>
          <w:rFonts w:ascii="Times" w:cs="Times" w:eastAsia="Times" w:hAnsi="Times"/>
          <w:color w:val="4a86e8"/>
          <w:rtl w:val="0"/>
        </w:rPr>
        <w:t xml:space="preserve">Resposta: O gradiente é um vetor cuja direção e magnitude indicam a maior variação no valor de uma função. Desta maneira, bordas são regiões que possuem variação dos níveis de cinza, e consequentemente variação do valor do gradiente. Para aproximar a magnitude do gradiente, no caso discreto de imagens, foram criados muitos operadores que simulam derivadas parciais, como o de Roberts e o de Sobel. Para detectar bordas, compara-se em cada pixel a magnitude do gradiente com um limiar pré-definido. Alguns operadores consideram também mais de um limiar e a direção do gradiente, como o de Canny.</w:t>
      </w:r>
      <w:r w:rsidDel="00000000" w:rsidR="00000000" w:rsidRPr="00000000">
        <w:rPr>
          <w:rtl w:val="0"/>
        </w:rPr>
      </w:r>
    </w:p>
    <w:p w:rsidR="00000000" w:rsidDel="00000000" w:rsidP="00000000" w:rsidRDefault="00000000" w:rsidRPr="00000000" w14:paraId="000000A9">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Demonstre a aplicação da transformada de Hough para detectar os pontos (1,3), (2,6) e (4,12) em uma imagem digital.</w:t>
      </w:r>
    </w:p>
    <w:p w:rsidR="00000000" w:rsidDel="00000000" w:rsidP="00000000" w:rsidRDefault="00000000" w:rsidRPr="00000000" w14:paraId="000000AA">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1: Acho que a questão quis dizer verificar que os pontos são colineares através da transformada de Hough? Neste caso a transformada de cada ponto é: b</w:t>
      </w:r>
      <w:r w:rsidDel="00000000" w:rsidR="00000000" w:rsidRPr="00000000">
        <w:rPr>
          <w:rFonts w:ascii="Times" w:cs="Times" w:eastAsia="Times" w:hAnsi="Times"/>
          <w:color w:val="4a86e8"/>
          <w:vertAlign w:val="subscript"/>
          <w:rtl w:val="0"/>
        </w:rPr>
        <w:t xml:space="preserve">1</w:t>
      </w:r>
      <w:r w:rsidDel="00000000" w:rsidR="00000000" w:rsidRPr="00000000">
        <w:rPr>
          <w:rFonts w:ascii="Times" w:cs="Times" w:eastAsia="Times" w:hAnsi="Times"/>
          <w:color w:val="4a86e8"/>
          <w:rtl w:val="0"/>
        </w:rPr>
        <w:t xml:space="preserve"> = m</w:t>
      </w:r>
      <w:r w:rsidDel="00000000" w:rsidR="00000000" w:rsidRPr="00000000">
        <w:rPr>
          <w:rFonts w:ascii="Times" w:cs="Times" w:eastAsia="Times" w:hAnsi="Times"/>
          <w:color w:val="4a86e8"/>
          <w:vertAlign w:val="subscript"/>
          <w:rtl w:val="0"/>
        </w:rPr>
        <w:t xml:space="preserve">1</w:t>
      </w:r>
      <w:r w:rsidDel="00000000" w:rsidR="00000000" w:rsidRPr="00000000">
        <w:rPr>
          <w:rFonts w:ascii="Times" w:cs="Times" w:eastAsia="Times" w:hAnsi="Times"/>
          <w:color w:val="4a86e8"/>
          <w:rtl w:val="0"/>
        </w:rPr>
        <w:t xml:space="preserve"> - 3, b</w:t>
      </w:r>
      <w:r w:rsidDel="00000000" w:rsidR="00000000" w:rsidRPr="00000000">
        <w:rPr>
          <w:rFonts w:ascii="Times" w:cs="Times" w:eastAsia="Times" w:hAnsi="Times"/>
          <w:color w:val="4a86e8"/>
          <w:vertAlign w:val="subscript"/>
          <w:rtl w:val="0"/>
        </w:rPr>
        <w:t xml:space="preserve">2</w:t>
      </w:r>
      <w:r w:rsidDel="00000000" w:rsidR="00000000" w:rsidRPr="00000000">
        <w:rPr>
          <w:rFonts w:ascii="Times" w:cs="Times" w:eastAsia="Times" w:hAnsi="Times"/>
          <w:color w:val="4a86e8"/>
          <w:rtl w:val="0"/>
        </w:rPr>
        <w:t xml:space="preserve"> = 2*m</w:t>
      </w:r>
      <w:r w:rsidDel="00000000" w:rsidR="00000000" w:rsidRPr="00000000">
        <w:rPr>
          <w:rFonts w:ascii="Times" w:cs="Times" w:eastAsia="Times" w:hAnsi="Times"/>
          <w:color w:val="4a86e8"/>
          <w:vertAlign w:val="subscript"/>
          <w:rtl w:val="0"/>
        </w:rPr>
        <w:t xml:space="preserve">2</w:t>
      </w:r>
      <w:r w:rsidDel="00000000" w:rsidR="00000000" w:rsidRPr="00000000">
        <w:rPr>
          <w:rFonts w:ascii="Times" w:cs="Times" w:eastAsia="Times" w:hAnsi="Times"/>
          <w:color w:val="4a86e8"/>
          <w:rtl w:val="0"/>
        </w:rPr>
        <w:t xml:space="preserve"> - 6 e b</w:t>
      </w:r>
      <w:r w:rsidDel="00000000" w:rsidR="00000000" w:rsidRPr="00000000">
        <w:rPr>
          <w:rFonts w:ascii="Times" w:cs="Times" w:eastAsia="Times" w:hAnsi="Times"/>
          <w:color w:val="4a86e8"/>
          <w:vertAlign w:val="subscript"/>
          <w:rtl w:val="0"/>
        </w:rPr>
        <w:t xml:space="preserve">3</w:t>
      </w:r>
      <w:r w:rsidDel="00000000" w:rsidR="00000000" w:rsidRPr="00000000">
        <w:rPr>
          <w:rFonts w:ascii="Times" w:cs="Times" w:eastAsia="Times" w:hAnsi="Times"/>
          <w:color w:val="4a86e8"/>
          <w:rtl w:val="0"/>
        </w:rPr>
        <w:t xml:space="preserve"> = 4*m</w:t>
      </w:r>
      <w:r w:rsidDel="00000000" w:rsidR="00000000" w:rsidRPr="00000000">
        <w:rPr>
          <w:rFonts w:ascii="Times" w:cs="Times" w:eastAsia="Times" w:hAnsi="Times"/>
          <w:color w:val="4a86e8"/>
          <w:vertAlign w:val="subscript"/>
          <w:rtl w:val="0"/>
        </w:rPr>
        <w:t xml:space="preserve">3</w:t>
      </w:r>
      <w:r w:rsidDel="00000000" w:rsidR="00000000" w:rsidRPr="00000000">
        <w:rPr>
          <w:rFonts w:ascii="Times" w:cs="Times" w:eastAsia="Times" w:hAnsi="Times"/>
          <w:color w:val="4a86e8"/>
          <w:rtl w:val="0"/>
        </w:rPr>
        <w:t xml:space="preserve"> - 12. Resolvendo o sistema vemos que a intersecção entre as transformadas de (1,3) e (2, 6) é em b=0 e m=3, este ponto está também na transformada de (4, 12) portanto existe um ponto que é a intersecção das 3 transformadas e os pontos são colineares.</w:t>
      </w:r>
    </w:p>
    <w:p w:rsidR="00000000" w:rsidDel="00000000" w:rsidP="00000000" w:rsidRDefault="00000000" w:rsidRPr="00000000" w14:paraId="000000AB">
      <w:pPr>
        <w:widowControl w:val="0"/>
        <w:spacing w:after="100" w:lineRule="auto"/>
        <w:contextualSpacing w:val="0"/>
        <w:rPr>
          <w:rFonts w:ascii="Times" w:cs="Times" w:eastAsia="Times" w:hAnsi="Times"/>
          <w:color w:val="ff0000"/>
        </w:rPr>
      </w:pPr>
      <w:r w:rsidDel="00000000" w:rsidR="00000000" w:rsidRPr="00000000">
        <w:rPr>
          <w:rFonts w:ascii="Times" w:cs="Times" w:eastAsia="Times" w:hAnsi="Times"/>
          <w:color w:val="ff0000"/>
          <w:rtl w:val="0"/>
        </w:rPr>
        <w:t xml:space="preserve">^ b = y - mx.</w:t>
      </w:r>
    </w:p>
    <w:p w:rsidR="00000000" w:rsidDel="00000000" w:rsidP="00000000" w:rsidRDefault="00000000" w:rsidRPr="00000000" w14:paraId="000000AC">
      <w:pPr>
        <w:widowControl w:val="0"/>
        <w:spacing w:after="100" w:lineRule="auto"/>
        <w:contextualSpacing w:val="0"/>
        <w:rPr>
          <w:rFonts w:ascii="Times" w:cs="Times" w:eastAsia="Times" w:hAnsi="Times"/>
          <w:color w:val="76a5af"/>
        </w:rPr>
      </w:pPr>
      <w:r w:rsidDel="00000000" w:rsidR="00000000" w:rsidRPr="00000000">
        <w:rPr>
          <w:rFonts w:ascii="Times" w:cs="Times" w:eastAsia="Times" w:hAnsi="Times"/>
          <w:color w:val="76a5af"/>
          <w:rtl w:val="0"/>
        </w:rPr>
        <w:t xml:space="preserve">Resposta 2:  primeiramente notamos que os pontos são colineares, já que todos tem o ponto (1,3) como base [(1,3) = 1*(1,3); (2,6) = 2*(1,3); (4,12) = 4*(1,3)]. Como são colineares, não precisamos calcular a transformada de Hough par a par. Queremos achar (rô, theta) tal que rô = x cos (theta) + y sen (theta), onde rô é o raio da reta até a origem e theta é o ângulo do raio.</w:t>
      </w:r>
    </w:p>
    <w:p w:rsidR="00000000" w:rsidDel="00000000" w:rsidP="00000000" w:rsidRDefault="00000000" w:rsidRPr="00000000" w14:paraId="000000AD">
      <w:pPr>
        <w:widowControl w:val="0"/>
        <w:spacing w:after="100" w:lineRule="auto"/>
        <w:contextualSpacing w:val="0"/>
        <w:rPr>
          <w:rFonts w:ascii="Times" w:cs="Times" w:eastAsia="Times" w:hAnsi="Times"/>
          <w:color w:val="76a5af"/>
        </w:rPr>
      </w:pPr>
      <w:r w:rsidDel="00000000" w:rsidR="00000000" w:rsidRPr="00000000">
        <w:rPr>
          <w:rFonts w:ascii="Times" w:cs="Times" w:eastAsia="Times" w:hAnsi="Times"/>
          <w:color w:val="76a5af"/>
          <w:rtl w:val="0"/>
        </w:rPr>
        <w:t xml:space="preserve">Como o raio é sempre perpendicular à reta, podemos considerar que theta é o ângulo da reta + 90º. A inclinação da reta é arctang [(6 - 3) / (2 - 1)] = arctang 3 = 71,6º. Como o ângulo theta é perpendicular à inclinação da reta, theta = 71,6 + 90 = 161,6º. Observando ainda que a reta passa pela origem, temos que rô = 0. Logo, a equação da reta é</w:t>
      </w:r>
    </w:p>
    <w:p w:rsidR="00000000" w:rsidDel="00000000" w:rsidP="00000000" w:rsidRDefault="00000000" w:rsidRPr="00000000" w14:paraId="000000AE">
      <w:pPr>
        <w:widowControl w:val="0"/>
        <w:spacing w:after="100" w:lineRule="auto"/>
        <w:contextualSpacing w:val="0"/>
        <w:rPr>
          <w:rFonts w:ascii="Times" w:cs="Times" w:eastAsia="Times" w:hAnsi="Times"/>
          <w:color w:val="76a5af"/>
        </w:rPr>
      </w:pPr>
      <w:r w:rsidDel="00000000" w:rsidR="00000000" w:rsidRPr="00000000">
        <w:rPr>
          <w:rFonts w:ascii="Times" w:cs="Times" w:eastAsia="Times" w:hAnsi="Times"/>
          <w:color w:val="76a5af"/>
          <w:rtl w:val="0"/>
        </w:rPr>
        <w:t xml:space="preserve">0 = x cos 161,6 + y sen 161,6</w:t>
      </w:r>
    </w:p>
    <w:p w:rsidR="00000000" w:rsidDel="00000000" w:rsidP="00000000" w:rsidRDefault="00000000" w:rsidRPr="00000000" w14:paraId="000000AF">
      <w:pPr>
        <w:widowControl w:val="0"/>
        <w:spacing w:after="100" w:lineRule="auto"/>
        <w:contextualSpacing w:val="0"/>
        <w:rPr>
          <w:rFonts w:ascii="Times" w:cs="Times" w:eastAsia="Times" w:hAnsi="Times"/>
          <w:color w:val="76a5af"/>
        </w:rPr>
      </w:pPr>
      <w:r w:rsidDel="00000000" w:rsidR="00000000" w:rsidRPr="00000000">
        <w:rPr>
          <w:rFonts w:ascii="Times" w:cs="Times" w:eastAsia="Times" w:hAnsi="Times"/>
          <w:color w:val="76a5af"/>
          <w:rtl w:val="0"/>
        </w:rPr>
        <w:t xml:space="preserve">que equivale à reta y = 3 x</w:t>
      </w:r>
    </w:p>
    <w:p w:rsidR="00000000" w:rsidDel="00000000" w:rsidP="00000000" w:rsidRDefault="00000000" w:rsidRPr="00000000" w14:paraId="000000B0">
      <w:pPr>
        <w:widowControl w:val="0"/>
        <w:numPr>
          <w:ilvl w:val="0"/>
          <w:numId w:val="1"/>
        </w:numPr>
        <w:spacing w:after="100" w:lineRule="auto"/>
        <w:ind w:left="720" w:hanging="360"/>
        <w:contextualSpacing w:val="1"/>
        <w:rPr>
          <w:rFonts w:ascii="Times" w:cs="Times" w:eastAsia="Times" w:hAnsi="Times"/>
        </w:rPr>
      </w:pPr>
      <w:r w:rsidDel="00000000" w:rsidR="00000000" w:rsidRPr="00000000">
        <w:rPr>
          <w:rtl w:val="0"/>
        </w:rPr>
      </w:r>
    </w:p>
    <w:p w:rsidR="00000000" w:rsidDel="00000000" w:rsidP="00000000" w:rsidRDefault="00000000" w:rsidRPr="00000000" w14:paraId="000000B1">
      <w:pPr>
        <w:widowControl w:val="0"/>
        <w:numPr>
          <w:ilvl w:val="1"/>
          <w:numId w:val="1"/>
        </w:numPr>
        <w:spacing w:after="100" w:lineRule="auto"/>
        <w:ind w:left="1440" w:hanging="360"/>
        <w:contextualSpacing w:val="1"/>
        <w:rPr>
          <w:rFonts w:ascii="Times" w:cs="Times" w:eastAsia="Times" w:hAnsi="Times"/>
        </w:rPr>
      </w:pPr>
      <w:r w:rsidDel="00000000" w:rsidR="00000000" w:rsidRPr="00000000">
        <w:rPr>
          <w:rFonts w:ascii="Times" w:cs="Times" w:eastAsia="Times" w:hAnsi="Times"/>
          <w:rtl w:val="0"/>
        </w:rPr>
        <w:t xml:space="preserve">Mostre que a distância </w:t>
      </w:r>
      <w:r w:rsidDel="00000000" w:rsidR="00000000" w:rsidRPr="00000000">
        <w:rPr>
          <w:rFonts w:ascii="Times" w:cs="Times" w:eastAsia="Times" w:hAnsi="Times"/>
          <w:i w:val="1"/>
          <w:rtl w:val="0"/>
        </w:rPr>
        <w:t xml:space="preserve">D</w:t>
      </w:r>
      <w:r w:rsidDel="00000000" w:rsidR="00000000" w:rsidRPr="00000000">
        <w:rPr>
          <w:rFonts w:ascii="Times" w:cs="Times" w:eastAsia="Times" w:hAnsi="Times"/>
          <w:i w:val="1"/>
          <w:vertAlign w:val="subscript"/>
          <w:rtl w:val="0"/>
        </w:rPr>
        <w:t xml:space="preserve">4</w:t>
      </w:r>
      <w:r w:rsidDel="00000000" w:rsidR="00000000" w:rsidRPr="00000000">
        <w:rPr>
          <w:rFonts w:ascii="Times" w:cs="Times" w:eastAsia="Times" w:hAnsi="Times"/>
          <w:i w:val="1"/>
          <w:rtl w:val="0"/>
        </w:rPr>
        <w:t xml:space="preserve"> </w:t>
      </w:r>
      <w:r w:rsidDel="00000000" w:rsidR="00000000" w:rsidRPr="00000000">
        <w:rPr>
          <w:rFonts w:ascii="Times" w:cs="Times" w:eastAsia="Times" w:hAnsi="Times"/>
          <w:rtl w:val="0"/>
        </w:rPr>
        <w:t xml:space="preserve">(city-block) entre dois pontos </w:t>
      </w:r>
      <w:r w:rsidDel="00000000" w:rsidR="00000000" w:rsidRPr="00000000">
        <w:rPr>
          <w:rFonts w:ascii="Times" w:cs="Times" w:eastAsia="Times" w:hAnsi="Times"/>
          <w:i w:val="1"/>
          <w:rtl w:val="0"/>
        </w:rPr>
        <w:t xml:space="preserve">p</w:t>
      </w:r>
      <w:r w:rsidDel="00000000" w:rsidR="00000000" w:rsidRPr="00000000">
        <w:rPr>
          <w:rFonts w:ascii="Times" w:cs="Times" w:eastAsia="Times" w:hAnsi="Times"/>
          <w:rtl w:val="0"/>
        </w:rPr>
        <w:t xml:space="preserve"> e </w:t>
      </w:r>
      <w:r w:rsidDel="00000000" w:rsidR="00000000" w:rsidRPr="00000000">
        <w:rPr>
          <w:rFonts w:ascii="Times" w:cs="Times" w:eastAsia="Times" w:hAnsi="Times"/>
          <w:i w:val="1"/>
          <w:rtl w:val="0"/>
        </w:rPr>
        <w:t xml:space="preserve">q</w:t>
      </w:r>
      <w:r w:rsidDel="00000000" w:rsidR="00000000" w:rsidRPr="00000000">
        <w:rPr>
          <w:rFonts w:ascii="Times" w:cs="Times" w:eastAsia="Times" w:hAnsi="Times"/>
          <w:rtl w:val="0"/>
        </w:rPr>
        <w:t xml:space="preserve"> é igual ao caminho-4 mais curto entre estes pontos; </w:t>
      </w:r>
    </w:p>
    <w:p w:rsidR="00000000" w:rsidDel="00000000" w:rsidP="00000000" w:rsidRDefault="00000000" w:rsidRPr="00000000" w14:paraId="000000B2">
      <w:pPr>
        <w:widowControl w:val="0"/>
        <w:spacing w:after="100" w:lineRule="auto"/>
        <w:contextualSpacing w:val="0"/>
        <w:rPr>
          <w:rFonts w:ascii="Times" w:cs="Times" w:eastAsia="Times" w:hAnsi="Times"/>
        </w:rPr>
      </w:pPr>
      <w:r w:rsidDel="00000000" w:rsidR="00000000" w:rsidRPr="00000000">
        <w:rPr>
          <w:rFonts w:ascii="Times" w:cs="Times" w:eastAsia="Times" w:hAnsi="Times"/>
          <w:color w:val="4a86e8"/>
          <w:rtl w:val="0"/>
        </w:rPr>
        <w:t xml:space="preserve">Resposta: O caminho-4 mais curto entre os pontos percorre separadamente as distâncias em cada dimensão, já que ele só pode avançar em uma dimensão de cada vez. Essa é exatamente a definição da distância city-block: a soma das diferenças das projeções em cada dimensão.</w:t>
      </w:r>
      <w:r w:rsidDel="00000000" w:rsidR="00000000" w:rsidRPr="00000000">
        <w:rPr>
          <w:rtl w:val="0"/>
        </w:rPr>
      </w:r>
    </w:p>
    <w:p w:rsidR="00000000" w:rsidDel="00000000" w:rsidP="00000000" w:rsidRDefault="00000000" w:rsidRPr="00000000" w14:paraId="000000B3">
      <w:pPr>
        <w:widowControl w:val="0"/>
        <w:numPr>
          <w:ilvl w:val="1"/>
          <w:numId w:val="1"/>
        </w:numPr>
        <w:spacing w:after="100" w:lineRule="auto"/>
        <w:ind w:left="1440" w:hanging="360"/>
        <w:contextualSpacing w:val="1"/>
        <w:rPr>
          <w:rFonts w:ascii="Times" w:cs="Times" w:eastAsia="Times" w:hAnsi="Times"/>
        </w:rPr>
      </w:pPr>
      <w:r w:rsidDel="00000000" w:rsidR="00000000" w:rsidRPr="00000000">
        <w:rPr>
          <w:rFonts w:ascii="Times" w:cs="Times" w:eastAsia="Times" w:hAnsi="Times"/>
          <w:rtl w:val="0"/>
        </w:rPr>
        <w:t xml:space="preserve">Esse caminho é único?</w:t>
      </w:r>
    </w:p>
    <w:p w:rsidR="00000000" w:rsidDel="00000000" w:rsidP="00000000" w:rsidRDefault="00000000" w:rsidRPr="00000000" w14:paraId="000000B4">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Apenas se uma das dimensões possuir diferenca 0 (linha reta). Caso contrário, pode-se ter qualquer permutação das direções, desde que isso o traga mais próximo do destino.</w:t>
      </w:r>
    </w:p>
    <w:p w:rsidR="00000000" w:rsidDel="00000000" w:rsidP="00000000" w:rsidRDefault="00000000" w:rsidRPr="00000000" w14:paraId="000000B5">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Exemplo:</w:t>
      </w:r>
    </w:p>
    <w:p w:rsidR="00000000" w:rsidDel="00000000" w:rsidP="00000000" w:rsidRDefault="00000000" w:rsidRPr="00000000" w14:paraId="000000B6">
      <w:pPr>
        <w:widowControl w:val="0"/>
        <w:spacing w:after="100" w:lineRule="auto"/>
        <w:contextualSpacing w:val="0"/>
        <w:rPr>
          <w:rFonts w:ascii="Times" w:cs="Times" w:eastAsia="Times" w:hAnsi="Times"/>
          <w:color w:val="4a86e8"/>
        </w:rPr>
      </w:pPr>
      <w:r w:rsidDel="00000000" w:rsidR="00000000" w:rsidRPr="00000000">
        <w:rPr>
          <w:rtl w:val="0"/>
        </w:rPr>
      </w:r>
    </w:p>
    <w:p w:rsidR="00000000" w:rsidDel="00000000" w:rsidP="00000000" w:rsidRDefault="00000000" w:rsidRPr="00000000" w14:paraId="000000B7">
      <w:pPr>
        <w:widowControl w:val="0"/>
        <w:spacing w:after="100" w:lineRule="auto"/>
        <w:contextualSpacing w:val="0"/>
        <w:jc w:val="center"/>
        <w:rPr>
          <w:rFonts w:ascii="Times" w:cs="Times" w:eastAsia="Times" w:hAnsi="Times"/>
          <w:color w:val="4a86e8"/>
        </w:rPr>
      </w:pPr>
      <w:r w:rsidDel="00000000" w:rsidR="00000000" w:rsidRPr="00000000">
        <w:rPr>
          <w:rFonts w:ascii="Times" w:cs="Times" w:eastAsia="Times" w:hAnsi="Times"/>
          <w:color w:val="4a86e8"/>
        </w:rPr>
        <mc:AlternateContent>
          <mc:Choice Requires="wpg">
            <w:drawing>
              <wp:inline distB="114300" distT="114300" distL="114300" distR="114300">
                <wp:extent cx="5095875" cy="1511585"/>
                <wp:effectExtent b="0" l="0" r="0" t="0"/>
                <wp:docPr id="7" name=""/>
                <a:graphic>
                  <a:graphicData uri="http://schemas.microsoft.com/office/word/2010/wordprocessingGroup">
                    <wpg:wgp>
                      <wpg:cNvGrpSpPr/>
                      <wpg:grpSpPr>
                        <a:xfrm>
                          <a:off x="723900" y="766725"/>
                          <a:ext cx="5095875" cy="1511585"/>
                          <a:chOff x="723900" y="766725"/>
                          <a:chExt cx="8459980" cy="2500289"/>
                        </a:xfrm>
                      </wpg:grpSpPr>
                      <wps:wsp>
                        <wps:cNvSpPr/>
                        <wps:cNvPr id="2" name="Shape 2"/>
                        <wps:spPr>
                          <a:xfrm>
                            <a:off x="1089137" y="933526"/>
                            <a:ext cx="16989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rot="5400000">
                            <a:off x="3447449" y="1783005"/>
                            <a:ext cx="16989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6965479" y="1885546"/>
                            <a:ext cx="8568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rot="5400000">
                            <a:off x="6520221" y="1314105"/>
                            <a:ext cx="856800" cy="286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rot="5400000">
                            <a:off x="7536824" y="2282777"/>
                            <a:ext cx="856800" cy="286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723900" y="766725"/>
                            <a:ext cx="555600" cy="52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8" name="Shape 8"/>
                        <wps:spPr>
                          <a:xfrm>
                            <a:off x="2605601" y="2561025"/>
                            <a:ext cx="555600" cy="52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9" name="Shape 9"/>
                        <wps:spPr>
                          <a:xfrm>
                            <a:off x="4022973" y="814365"/>
                            <a:ext cx="555600" cy="52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10" name="Shape 10"/>
                        <wps:spPr>
                          <a:xfrm>
                            <a:off x="5904675" y="2608665"/>
                            <a:ext cx="555600" cy="52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11" name="Shape 11"/>
                        <wps:spPr>
                          <a:xfrm rot="5400000">
                            <a:off x="2034016" y="1687726"/>
                            <a:ext cx="16989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4279197" y="2775466"/>
                            <a:ext cx="16989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6746578" y="948614"/>
                            <a:ext cx="555600" cy="52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14" name="Shape 14"/>
                        <wps:spPr>
                          <a:xfrm>
                            <a:off x="8628280" y="2742914"/>
                            <a:ext cx="555600" cy="52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15" name="Shape 15"/>
                        <wps:spPr>
                          <a:xfrm>
                            <a:off x="7982082" y="2854218"/>
                            <a:ext cx="856800" cy="19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095875" cy="1511585"/>
                <wp:effectExtent b="0" l="0" r="0" t="0"/>
                <wp:docPr id="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095875" cy="15115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Calcule a transformação linear para alterar a escala de nıveis de cinza do intervalo [0,60] para [10,210].</w:t>
      </w:r>
    </w:p>
    <w:p w:rsidR="00000000" w:rsidDel="00000000" w:rsidP="00000000" w:rsidRDefault="00000000" w:rsidRPr="00000000" w14:paraId="000000B9">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w:t>
      </w:r>
    </w:p>
    <w:p w:rsidR="00000000" w:rsidDel="00000000" w:rsidP="00000000" w:rsidRDefault="00000000" w:rsidRPr="00000000" w14:paraId="000000BA">
      <w:pPr>
        <w:widowControl w:val="0"/>
        <w:spacing w:after="100" w:lineRule="auto"/>
        <w:contextualSpacing w:val="0"/>
        <w:rPr>
          <w:rFonts w:ascii="Ubuntu Mono" w:cs="Ubuntu Mono" w:eastAsia="Ubuntu Mono" w:hAnsi="Ubuntu Mono"/>
          <w:b w:val="1"/>
          <w:color w:val="4a86e8"/>
        </w:rPr>
      </w:pPr>
      <w:r w:rsidDel="00000000" w:rsidR="00000000" w:rsidRPr="00000000">
        <w:rPr>
          <w:rFonts w:ascii="Ubuntu Mono" w:cs="Ubuntu Mono" w:eastAsia="Ubuntu Mono" w:hAnsi="Ubuntu Mono"/>
          <w:color w:val="4a86e8"/>
          <w:rtl w:val="0"/>
        </w:rPr>
        <w:t xml:space="preserve">f(x) = (x - 0) * (210 - 10) / (60 - 0) + 10 = </w:t>
      </w:r>
      <w:r w:rsidDel="00000000" w:rsidR="00000000" w:rsidRPr="00000000">
        <w:rPr>
          <w:rFonts w:ascii="Ubuntu Mono" w:cs="Ubuntu Mono" w:eastAsia="Ubuntu Mono" w:hAnsi="Ubuntu Mono"/>
          <w:b w:val="1"/>
          <w:color w:val="4a86e8"/>
          <w:rtl w:val="0"/>
        </w:rPr>
        <w:t xml:space="preserve">3.333 * x + 10</w:t>
      </w:r>
    </w:p>
    <w:p w:rsidR="00000000" w:rsidDel="00000000" w:rsidP="00000000" w:rsidRDefault="00000000" w:rsidRPr="00000000" w14:paraId="000000BB">
      <w:pPr>
        <w:widowControl w:val="0"/>
        <w:contextualSpacing w:val="0"/>
        <w:rPr>
          <w:rFonts w:ascii="Ubuntu Mono" w:cs="Ubuntu Mono" w:eastAsia="Ubuntu Mono" w:hAnsi="Ubuntu Mono"/>
          <w:b w:val="1"/>
          <w:color w:val="4a86e8"/>
        </w:rPr>
      </w:pPr>
      <w:r w:rsidDel="00000000" w:rsidR="00000000" w:rsidRPr="00000000">
        <w:rPr>
          <w:rFonts w:ascii="Courier New" w:cs="Courier New" w:eastAsia="Courier New" w:hAnsi="Courier New"/>
          <w:color w:val="4a86e8"/>
          <w:sz w:val="21"/>
          <w:szCs w:val="21"/>
          <w:highlight w:val="white"/>
          <w:rtl w:val="0"/>
        </w:rPr>
        <w:t xml:space="preserve">g = rescale(f, [0,61), [10, 211) )</w:t>
      </w:r>
      <w:r w:rsidDel="00000000" w:rsidR="00000000" w:rsidRPr="00000000">
        <w:rPr>
          <w:rtl w:val="0"/>
        </w:rPr>
      </w:r>
    </w:p>
    <w:p w:rsidR="00000000" w:rsidDel="00000000" w:rsidP="00000000" w:rsidRDefault="00000000" w:rsidRPr="00000000" w14:paraId="000000BC">
      <w:pPr>
        <w:widowControl w:val="0"/>
        <w:contextualSpacing w:val="0"/>
        <w:rPr>
          <w:rFonts w:ascii="Ubuntu Mono" w:cs="Ubuntu Mono" w:eastAsia="Ubuntu Mono" w:hAnsi="Ubuntu Mono"/>
          <w:color w:val="4a86e8"/>
          <w:sz w:val="21"/>
          <w:szCs w:val="21"/>
          <w:highlight w:val="white"/>
        </w:rPr>
      </w:pPr>
      <w:r w:rsidDel="00000000" w:rsidR="00000000" w:rsidRPr="00000000">
        <w:rPr>
          <w:rFonts w:ascii="Ubuntu Mono" w:cs="Ubuntu Mono" w:eastAsia="Ubuntu Mono" w:hAnsi="Ubuntu Mono"/>
          <w:color w:val="4a86e8"/>
          <w:sz w:val="21"/>
          <w:szCs w:val="21"/>
          <w:highlight w:val="white"/>
          <w:rtl w:val="0"/>
        </w:rPr>
        <w:t xml:space="preserve"># Transforma o intervalo ab = [a, b) em cd = [c, d) linearmente</w:t>
      </w:r>
    </w:p>
    <w:p w:rsidR="00000000" w:rsidDel="00000000" w:rsidP="00000000" w:rsidRDefault="00000000" w:rsidRPr="00000000" w14:paraId="000000BD">
      <w:pPr>
        <w:widowControl w:val="0"/>
        <w:contextualSpacing w:val="0"/>
        <w:rPr>
          <w:rFonts w:ascii="Ubuntu Mono" w:cs="Ubuntu Mono" w:eastAsia="Ubuntu Mono" w:hAnsi="Ubuntu Mono"/>
          <w:color w:val="4a86e8"/>
          <w:sz w:val="21"/>
          <w:szCs w:val="21"/>
          <w:highlight w:val="white"/>
        </w:rPr>
      </w:pPr>
      <w:r w:rsidDel="00000000" w:rsidR="00000000" w:rsidRPr="00000000">
        <w:rPr>
          <w:rFonts w:ascii="Ubuntu Mono" w:cs="Ubuntu Mono" w:eastAsia="Ubuntu Mono" w:hAnsi="Ubuntu Mono"/>
          <w:color w:val="4a86e8"/>
          <w:sz w:val="21"/>
          <w:szCs w:val="21"/>
          <w:highlight w:val="white"/>
          <w:rtl w:val="0"/>
        </w:rPr>
        <w:t xml:space="preserve">def rescale(f, ab, cd):</w:t>
        <w:br w:type="textWrapping"/>
        <w:tab/>
        <w:t xml:space="preserve">g = float64(f)</w:t>
      </w:r>
    </w:p>
    <w:p w:rsidR="00000000" w:rsidDel="00000000" w:rsidP="00000000" w:rsidRDefault="00000000" w:rsidRPr="00000000" w14:paraId="000000BE">
      <w:pPr>
        <w:widowControl w:val="0"/>
        <w:ind w:firstLine="720"/>
        <w:contextualSpacing w:val="0"/>
        <w:rPr>
          <w:rFonts w:ascii="Ubuntu Mono" w:cs="Ubuntu Mono" w:eastAsia="Ubuntu Mono" w:hAnsi="Ubuntu Mono"/>
          <w:color w:val="4a86e8"/>
          <w:sz w:val="21"/>
          <w:szCs w:val="21"/>
          <w:highlight w:val="white"/>
        </w:rPr>
      </w:pPr>
      <w:r w:rsidDel="00000000" w:rsidR="00000000" w:rsidRPr="00000000">
        <w:rPr>
          <w:rFonts w:ascii="Ubuntu Mono" w:cs="Ubuntu Mono" w:eastAsia="Ubuntu Mono" w:hAnsi="Ubuntu Mono"/>
          <w:color w:val="4a86e8"/>
          <w:sz w:val="21"/>
          <w:szCs w:val="21"/>
          <w:highlight w:val="white"/>
          <w:rtl w:val="0"/>
        </w:rPr>
        <w:t xml:space="preserve">a,b = ab</w:t>
      </w:r>
    </w:p>
    <w:p w:rsidR="00000000" w:rsidDel="00000000" w:rsidP="00000000" w:rsidRDefault="00000000" w:rsidRPr="00000000" w14:paraId="000000BF">
      <w:pPr>
        <w:widowControl w:val="0"/>
        <w:ind w:firstLine="720"/>
        <w:contextualSpacing w:val="0"/>
        <w:rPr>
          <w:rFonts w:ascii="Ubuntu Mono" w:cs="Ubuntu Mono" w:eastAsia="Ubuntu Mono" w:hAnsi="Ubuntu Mono"/>
          <w:color w:val="4a86e8"/>
          <w:sz w:val="21"/>
          <w:szCs w:val="21"/>
          <w:highlight w:val="white"/>
        </w:rPr>
      </w:pPr>
      <w:r w:rsidDel="00000000" w:rsidR="00000000" w:rsidRPr="00000000">
        <w:rPr>
          <w:rFonts w:ascii="Ubuntu Mono" w:cs="Ubuntu Mono" w:eastAsia="Ubuntu Mono" w:hAnsi="Ubuntu Mono"/>
          <w:color w:val="4a86e8"/>
          <w:sz w:val="21"/>
          <w:szCs w:val="21"/>
          <w:highlight w:val="white"/>
          <w:rtl w:val="0"/>
        </w:rPr>
        <w:t xml:space="preserve">c,d = cd</w:t>
        <w:br w:type="textWrapping"/>
        <w:tab/>
        <w:t xml:space="preserve"># Tira deslocamento inicial</w:t>
        <w:br w:type="textWrapping"/>
        <w:tab/>
        <w:t xml:space="preserve">g -= a</w:t>
        <w:br w:type="textWrapping"/>
        <w:tab/>
        <w:t xml:space="preserve"># Multiplica pelo tamanho do novo intervalo</w:t>
        <w:br w:type="textWrapping"/>
        <w:tab/>
        <w:t xml:space="preserve">g *= d - c</w:t>
        <w:br w:type="textWrapping"/>
        <w:tab/>
        <w:t xml:space="preserve"># Divide pelo tamanho do anterior</w:t>
        <w:br w:type="textWrapping"/>
        <w:tab/>
        <w:t xml:space="preserve">g /= b - a</w:t>
        <w:br w:type="textWrapping"/>
        <w:tab/>
        <w:t xml:space="preserve"># Adiciona novo deslocamento inicial</w:t>
        <w:br w:type="textWrapping"/>
        <w:tab/>
        <w:t xml:space="preserve">g += c</w:t>
        <w:br w:type="textWrapping"/>
        <w:tab/>
        <w:t xml:space="preserve">return g</w:t>
      </w:r>
    </w:p>
    <w:p w:rsidR="00000000" w:rsidDel="00000000" w:rsidP="00000000" w:rsidRDefault="00000000" w:rsidRPr="00000000" w14:paraId="000000C0">
      <w:pPr>
        <w:widowControl w:val="0"/>
        <w:contextualSpacing w:val="0"/>
        <w:rPr>
          <w:rFonts w:ascii="Courier New" w:cs="Courier New" w:eastAsia="Courier New" w:hAnsi="Courier New"/>
          <w:color w:val="4a86e8"/>
          <w:sz w:val="21"/>
          <w:szCs w:val="21"/>
          <w:highlight w:val="white"/>
        </w:rPr>
      </w:pPr>
      <w:r w:rsidDel="00000000" w:rsidR="00000000" w:rsidRPr="00000000">
        <w:rPr>
          <w:rtl w:val="0"/>
        </w:rPr>
      </w:r>
    </w:p>
    <w:p w:rsidR="00000000" w:rsidDel="00000000" w:rsidP="00000000" w:rsidRDefault="00000000" w:rsidRPr="00000000" w14:paraId="000000C1">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A distância semi-Euclidiana entre dois pontos bidimensionais f</w:t>
      </w:r>
      <w:r w:rsidDel="00000000" w:rsidR="00000000" w:rsidRPr="00000000">
        <w:rPr>
          <w:rFonts w:ascii="Times" w:cs="Times" w:eastAsia="Times" w:hAnsi="Times"/>
          <w:vertAlign w:val="subscript"/>
          <w:rtl w:val="0"/>
        </w:rPr>
        <w:t xml:space="preserve">1</w:t>
      </w:r>
      <w:r w:rsidDel="00000000" w:rsidR="00000000" w:rsidRPr="00000000">
        <w:rPr>
          <w:rFonts w:ascii="Times" w:cs="Times" w:eastAsia="Times" w:hAnsi="Times"/>
          <w:rtl w:val="0"/>
        </w:rPr>
        <w:t xml:space="preserve"> e f</w:t>
      </w:r>
      <w:r w:rsidDel="00000000" w:rsidR="00000000" w:rsidRPr="00000000">
        <w:rPr>
          <w:rFonts w:ascii="Times" w:cs="Times" w:eastAsia="Times" w:hAnsi="Times"/>
          <w:vertAlign w:val="subscript"/>
          <w:rtl w:val="0"/>
        </w:rPr>
        <w:t xml:space="preserve">2</w:t>
      </w:r>
      <w:r w:rsidDel="00000000" w:rsidR="00000000" w:rsidRPr="00000000">
        <w:rPr>
          <w:rFonts w:ascii="Times" w:cs="Times" w:eastAsia="Times" w:hAnsi="Times"/>
          <w:rtl w:val="0"/>
        </w:rPr>
        <w:t xml:space="preserve"> é definida como:</w:t>
      </w:r>
    </w:p>
    <w:p w:rsidR="00000000" w:rsidDel="00000000" w:rsidP="00000000" w:rsidRDefault="00000000" w:rsidRPr="00000000" w14:paraId="000000C2">
      <w:pPr>
        <w:widowControl w:val="0"/>
        <w:spacing w:after="100" w:lineRule="auto"/>
        <w:contextualSpacing w:val="0"/>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5943600" cy="7493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Compare a distância semi-Euclidiana com as distâncias Euclidiana, city-block e chessboard.</w:t>
      </w:r>
    </w:p>
    <w:p w:rsidR="00000000" w:rsidDel="00000000" w:rsidP="00000000" w:rsidRDefault="00000000" w:rsidRPr="00000000" w14:paraId="000000C4">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Funções de distância podem ser comparadas em termos das curvas formadas pelos pontos que compartilham a mesma distância da origem. A distância euclidiana forma um círculo, a distância city-block forma um quadrado inclinado a 45 graus (pode ser inscrito no círculo euclidiano), a distância chessboard forma um quadrado alinhado com os eixos (o círculo euclidiano pode ser inscrito no quadrado), e a distância semi-euclidiana forma um octógono regular (inscrito no círculo euclidiano), centrado na origem e inclinado de forma que os eixos passem por quatro de seus vértices.</w:t>
      </w:r>
    </w:p>
    <w:p w:rsidR="00000000" w:rsidDel="00000000" w:rsidP="00000000" w:rsidRDefault="00000000" w:rsidRPr="00000000" w14:paraId="000000C5">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De modo geral, a distância onde dois pontos estão mais próximos é a chessboard, seguido da euclidiana, então a semi-euclidiana e na city-block os pontos estão mais distantes.</w:t>
      </w:r>
    </w:p>
    <w:p w:rsidR="00000000" w:rsidDel="00000000" w:rsidP="00000000" w:rsidRDefault="00000000" w:rsidRPr="00000000" w14:paraId="000000C6">
      <w:pPr>
        <w:widowControl w:val="0"/>
        <w:spacing w:after="100" w:lineRule="auto"/>
        <w:contextualSpacing w:val="0"/>
        <w:jc w:val="center"/>
        <w:rPr>
          <w:rFonts w:ascii="Times" w:cs="Times" w:eastAsia="Times" w:hAnsi="Times"/>
          <w:color w:val="4a86e8"/>
        </w:rPr>
      </w:pPr>
      <w:r w:rsidDel="00000000" w:rsidR="00000000" w:rsidRPr="00000000">
        <w:rPr>
          <w:rFonts w:ascii="Times" w:cs="Times" w:eastAsia="Times" w:hAnsi="Times"/>
          <w:color w:val="4a86e8"/>
        </w:rPr>
        <mc:AlternateContent>
          <mc:Choice Requires="wpg">
            <w:drawing>
              <wp:inline distB="114300" distT="114300" distL="114300" distR="114300">
                <wp:extent cx="5362575" cy="1109231"/>
                <wp:effectExtent b="0" l="0" r="0" t="0"/>
                <wp:docPr id="8" name=""/>
                <a:graphic>
                  <a:graphicData uri="http://schemas.microsoft.com/office/word/2010/wordprocessingGroup">
                    <wpg:wgp>
                      <wpg:cNvGrpSpPr/>
                      <wpg:grpSpPr>
                        <a:xfrm>
                          <a:off x="69272" y="1692579"/>
                          <a:ext cx="5362575" cy="1109231"/>
                          <a:chOff x="69272" y="1692579"/>
                          <a:chExt cx="9345332" cy="1891800"/>
                        </a:xfrm>
                      </wpg:grpSpPr>
                      <wps:wsp>
                        <wps:cNvSpPr/>
                        <wps:cNvPr id="16" name="Shape 16"/>
                        <wps:spPr>
                          <a:xfrm>
                            <a:off x="69272" y="1692579"/>
                            <a:ext cx="1891800" cy="1891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2630935" y="1692579"/>
                            <a:ext cx="1891800" cy="18918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4943000" y="1692579"/>
                            <a:ext cx="1891800" cy="1891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rot="1352778">
                            <a:off x="7653395" y="1766428"/>
                            <a:ext cx="1761209" cy="1743994"/>
                          </a:xfrm>
                          <a:prstGeom prst="octagon">
                            <a:avLst>
                              <a:gd fmla="val 29289"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362575" cy="1109231"/>
                <wp:effectExtent b="0" l="0" r="0" t="0"/>
                <wp:docPr id="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362575" cy="11092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7">
      <w:pPr>
        <w:widowControl w:val="0"/>
        <w:spacing w:after="100" w:lineRule="auto"/>
        <w:contextualSpacing w:val="0"/>
        <w:jc w:val="center"/>
        <w:rPr>
          <w:rFonts w:ascii="Times" w:cs="Times" w:eastAsia="Times" w:hAnsi="Times"/>
          <w:color w:val="4a86e8"/>
        </w:rPr>
      </w:pPr>
      <w:r w:rsidDel="00000000" w:rsidR="00000000" w:rsidRPr="00000000">
        <w:rPr>
          <w:rtl w:val="0"/>
        </w:rPr>
      </w:r>
    </w:p>
    <w:p w:rsidR="00000000" w:rsidDel="00000000" w:rsidP="00000000" w:rsidRDefault="00000000" w:rsidRPr="00000000" w14:paraId="000000C8">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Descreva o conceito de entropia em imagens de nıveis de cinza.</w:t>
      </w:r>
    </w:p>
    <w:p w:rsidR="00000000" w:rsidDel="00000000" w:rsidP="00000000" w:rsidRDefault="00000000" w:rsidRPr="00000000" w14:paraId="000000C9">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A entropia é a quantidade de informação que cada canal da imagem carrega. No caso de imagem cinza, ou seja, de apenas um canal, ela depende apenas das proporções de cada nível de cinza na imagem, não de sua posição. É mínima (0) quando a imagem possui apenas um nível de cinza, e máxima (igual ao número de bits necessários para representar os valores no range) quando possui todos os níveis de cinza igualmente. A entropia H pode ser calculada como:</w:t>
      </w:r>
    </w:p>
    <w:p w:rsidR="00000000" w:rsidDel="00000000" w:rsidP="00000000" w:rsidRDefault="00000000" w:rsidRPr="00000000" w14:paraId="000000CA">
      <w:pPr>
        <w:widowControl w:val="0"/>
        <w:spacing w:after="100" w:lineRule="auto"/>
        <w:contextualSpacing w:val="0"/>
        <w:rPr>
          <w:rFonts w:ascii="Times" w:cs="Times" w:eastAsia="Times" w:hAnsi="Times"/>
          <w:color w:val="4a86e8"/>
          <w:vertAlign w:val="subscript"/>
        </w:rPr>
      </w:pPr>
      <w:r w:rsidDel="00000000" w:rsidR="00000000" w:rsidRPr="00000000">
        <w:rPr>
          <w:rFonts w:ascii="Times" w:cs="Times" w:eastAsia="Times" w:hAnsi="Times"/>
          <w:color w:val="4a86e8"/>
        </w:rPr>
        <w:drawing>
          <wp:inline distB="114300" distT="114300" distL="114300" distR="114300">
            <wp:extent cx="1255894" cy="521062"/>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255894" cy="52106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Descreva as principais utilizações dos operadores aritméticos de adição e subtração em imagens digitais.</w:t>
      </w:r>
    </w:p>
    <w:p w:rsidR="00000000" w:rsidDel="00000000" w:rsidP="00000000" w:rsidRDefault="00000000" w:rsidRPr="00000000" w14:paraId="000000CC">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w:t>
      </w:r>
    </w:p>
    <w:p w:rsidR="00000000" w:rsidDel="00000000" w:rsidP="00000000" w:rsidRDefault="00000000" w:rsidRPr="00000000" w14:paraId="000000CD">
      <w:pPr>
        <w:widowControl w:val="0"/>
        <w:numPr>
          <w:ilvl w:val="0"/>
          <w:numId w:val="2"/>
        </w:numPr>
        <w:spacing w:after="100" w:lineRule="auto"/>
        <w:ind w:left="720" w:hanging="360"/>
        <w:contextualSpacing w:val="1"/>
        <w:rPr>
          <w:rFonts w:ascii="Times" w:cs="Times" w:eastAsia="Times" w:hAnsi="Times"/>
          <w:color w:val="4a86e8"/>
          <w:u w:val="none"/>
        </w:rPr>
      </w:pPr>
      <w:r w:rsidDel="00000000" w:rsidR="00000000" w:rsidRPr="00000000">
        <w:rPr>
          <w:rFonts w:ascii="Times" w:cs="Times" w:eastAsia="Times" w:hAnsi="Times"/>
          <w:color w:val="4a86e8"/>
          <w:rtl w:val="0"/>
        </w:rPr>
        <w:t xml:space="preserve">Adição: sobreposição de imagens, utilizado em filtros passa baixa.</w:t>
      </w:r>
    </w:p>
    <w:p w:rsidR="00000000" w:rsidDel="00000000" w:rsidP="00000000" w:rsidRDefault="00000000" w:rsidRPr="00000000" w14:paraId="000000CE">
      <w:pPr>
        <w:widowControl w:val="0"/>
        <w:numPr>
          <w:ilvl w:val="0"/>
          <w:numId w:val="2"/>
        </w:numPr>
        <w:spacing w:after="100" w:lineRule="auto"/>
        <w:ind w:left="720" w:hanging="360"/>
        <w:contextualSpacing w:val="1"/>
        <w:rPr>
          <w:rFonts w:ascii="Times" w:cs="Times" w:eastAsia="Times" w:hAnsi="Times"/>
          <w:color w:val="4a86e8"/>
          <w:u w:val="none"/>
        </w:rPr>
      </w:pPr>
      <w:r w:rsidDel="00000000" w:rsidR="00000000" w:rsidRPr="00000000">
        <w:rPr>
          <w:rFonts w:ascii="Times" w:cs="Times" w:eastAsia="Times" w:hAnsi="Times"/>
          <w:color w:val="4a86e8"/>
          <w:rtl w:val="0"/>
        </w:rPr>
        <w:t xml:space="preserve">Subtração: ver diferença entre duas imagens, utilizado em filtros passa alta.</w:t>
      </w:r>
    </w:p>
    <w:p w:rsidR="00000000" w:rsidDel="00000000" w:rsidP="00000000" w:rsidRDefault="00000000" w:rsidRPr="00000000" w14:paraId="000000CF">
      <w:pPr>
        <w:widowControl w:val="0"/>
        <w:spacing w:after="100" w:lineRule="auto"/>
        <w:contextualSpacing w:val="0"/>
        <w:rPr>
          <w:rFonts w:ascii="Times" w:cs="Times" w:eastAsia="Times" w:hAnsi="Times"/>
          <w:color w:val="4a86e8"/>
        </w:rPr>
      </w:pPr>
      <w:r w:rsidDel="00000000" w:rsidR="00000000" w:rsidRPr="00000000">
        <w:rPr>
          <w:rtl w:val="0"/>
        </w:rPr>
      </w:r>
    </w:p>
    <w:p w:rsidR="00000000" w:rsidDel="00000000" w:rsidP="00000000" w:rsidRDefault="00000000" w:rsidRPr="00000000" w14:paraId="000000D0">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Diferencie os conceitos de amostragem e quantização no processo de digitalização de imagens.</w:t>
      </w:r>
    </w:p>
    <w:p w:rsidR="00000000" w:rsidDel="00000000" w:rsidP="00000000" w:rsidRDefault="00000000" w:rsidRPr="00000000" w14:paraId="000000D1">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w:t>
      </w:r>
    </w:p>
    <w:p w:rsidR="00000000" w:rsidDel="00000000" w:rsidP="00000000" w:rsidRDefault="00000000" w:rsidRPr="00000000" w14:paraId="000000D2">
      <w:pPr>
        <w:widowControl w:val="0"/>
        <w:spacing w:after="100" w:lineRule="auto"/>
        <w:ind w:firstLine="720"/>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Amostragem: Tem a ver com o número de medições/área na captura da imagem, ou seja, sua resolução.</w:t>
      </w:r>
    </w:p>
    <w:p w:rsidR="00000000" w:rsidDel="00000000" w:rsidP="00000000" w:rsidRDefault="00000000" w:rsidRPr="00000000" w14:paraId="000000D3">
      <w:pPr>
        <w:widowControl w:val="0"/>
        <w:spacing w:after="100" w:lineRule="auto"/>
        <w:ind w:firstLine="720"/>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Quantização: Refere-se ao truncamento/arredondamento dos valores reais da imagem para que possam ser representados num número finito de bits. A diferença desses valores para os valores reais é chamada de ruído de quantização.</w:t>
      </w:r>
    </w:p>
    <w:p w:rsidR="00000000" w:rsidDel="00000000" w:rsidP="00000000" w:rsidRDefault="00000000" w:rsidRPr="00000000" w14:paraId="000000D4">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Dados os dois subconjuntos de imagem S</w:t>
      </w:r>
      <w:r w:rsidDel="00000000" w:rsidR="00000000" w:rsidRPr="00000000">
        <w:rPr>
          <w:rFonts w:ascii="Times" w:cs="Times" w:eastAsia="Times" w:hAnsi="Times"/>
          <w:vertAlign w:val="subscript"/>
          <w:rtl w:val="0"/>
        </w:rPr>
        <w:t xml:space="preserve">1</w:t>
      </w:r>
      <w:r w:rsidDel="00000000" w:rsidR="00000000" w:rsidRPr="00000000">
        <w:rPr>
          <w:rFonts w:ascii="Times" w:cs="Times" w:eastAsia="Times" w:hAnsi="Times"/>
          <w:rtl w:val="0"/>
        </w:rPr>
        <w:t xml:space="preserve"> e S</w:t>
      </w:r>
      <w:r w:rsidDel="00000000" w:rsidR="00000000" w:rsidRPr="00000000">
        <w:rPr>
          <w:rFonts w:ascii="Times" w:cs="Times" w:eastAsia="Times" w:hAnsi="Times"/>
          <w:vertAlign w:val="subscript"/>
          <w:rtl w:val="0"/>
        </w:rPr>
        <w:t xml:space="preserve">2</w:t>
      </w:r>
      <w:r w:rsidDel="00000000" w:rsidR="00000000" w:rsidRPr="00000000">
        <w:rPr>
          <w:rFonts w:ascii="Times" w:cs="Times" w:eastAsia="Times" w:hAnsi="Times"/>
          <w:rtl w:val="0"/>
        </w:rPr>
        <w:t xml:space="preserve"> abaixo, determinar:</w:t>
      </w:r>
    </w:p>
    <w:p w:rsidR="00000000" w:rsidDel="00000000" w:rsidP="00000000" w:rsidRDefault="00000000" w:rsidRPr="00000000" w14:paraId="000000D5">
      <w:pPr>
        <w:widowControl w:val="0"/>
        <w:spacing w:after="100" w:lineRule="auto"/>
        <w:contextualSpacing w:val="0"/>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3424238" cy="2097731"/>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424238" cy="2097731"/>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0"/>
        <w:numPr>
          <w:ilvl w:val="1"/>
          <w:numId w:val="1"/>
        </w:numPr>
        <w:spacing w:after="100" w:lineRule="auto"/>
        <w:ind w:left="1440" w:hanging="360"/>
        <w:contextualSpacing w:val="1"/>
        <w:rPr>
          <w:rFonts w:ascii="Times" w:cs="Times" w:eastAsia="Times" w:hAnsi="Times"/>
        </w:rPr>
      </w:pPr>
      <w:r w:rsidDel="00000000" w:rsidR="00000000" w:rsidRPr="00000000">
        <w:rPr>
          <w:rFonts w:ascii="Times" w:cs="Times" w:eastAsia="Times" w:hAnsi="Times"/>
          <w:rtl w:val="0"/>
        </w:rPr>
        <w:t xml:space="preserve">Se S</w:t>
      </w:r>
      <w:r w:rsidDel="00000000" w:rsidR="00000000" w:rsidRPr="00000000">
        <w:rPr>
          <w:rFonts w:ascii="Times" w:cs="Times" w:eastAsia="Times" w:hAnsi="Times"/>
          <w:vertAlign w:val="subscript"/>
          <w:rtl w:val="0"/>
        </w:rPr>
        <w:t xml:space="preserve">1</w:t>
      </w:r>
      <w:r w:rsidDel="00000000" w:rsidR="00000000" w:rsidRPr="00000000">
        <w:rPr>
          <w:rFonts w:ascii="Times" w:cs="Times" w:eastAsia="Times" w:hAnsi="Times"/>
          <w:rtl w:val="0"/>
        </w:rPr>
        <w:t xml:space="preserve"> e S</w:t>
      </w:r>
      <w:r w:rsidDel="00000000" w:rsidR="00000000" w:rsidRPr="00000000">
        <w:rPr>
          <w:rFonts w:ascii="Times" w:cs="Times" w:eastAsia="Times" w:hAnsi="Times"/>
          <w:vertAlign w:val="subscript"/>
          <w:rtl w:val="0"/>
        </w:rPr>
        <w:t xml:space="preserve">2</w:t>
      </w:r>
      <w:r w:rsidDel="00000000" w:rsidR="00000000" w:rsidRPr="00000000">
        <w:rPr>
          <w:rFonts w:ascii="Times" w:cs="Times" w:eastAsia="Times" w:hAnsi="Times"/>
          <w:rtl w:val="0"/>
        </w:rPr>
        <w:t xml:space="preserve"> estão conectados por meio de (i) vizinhança-4 e (ii) vizinhança-8.</w:t>
      </w:r>
    </w:p>
    <w:p w:rsidR="00000000" w:rsidDel="00000000" w:rsidP="00000000" w:rsidRDefault="00000000" w:rsidRPr="00000000" w14:paraId="000000D7">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 S</w:t>
      </w:r>
      <w:r w:rsidDel="00000000" w:rsidR="00000000" w:rsidRPr="00000000">
        <w:rPr>
          <w:rFonts w:ascii="Times" w:cs="Times" w:eastAsia="Times" w:hAnsi="Times"/>
          <w:color w:val="4a86e8"/>
          <w:vertAlign w:val="subscript"/>
          <w:rtl w:val="0"/>
        </w:rPr>
        <w:t xml:space="preserve">1</w:t>
      </w:r>
      <w:r w:rsidDel="00000000" w:rsidR="00000000" w:rsidRPr="00000000">
        <w:rPr>
          <w:rFonts w:ascii="Times" w:cs="Times" w:eastAsia="Times" w:hAnsi="Times"/>
          <w:color w:val="4a86e8"/>
          <w:rtl w:val="0"/>
        </w:rPr>
        <w:t xml:space="preserve"> e S</w:t>
      </w:r>
      <w:r w:rsidDel="00000000" w:rsidR="00000000" w:rsidRPr="00000000">
        <w:rPr>
          <w:rFonts w:ascii="Times" w:cs="Times" w:eastAsia="Times" w:hAnsi="Times"/>
          <w:color w:val="4a86e8"/>
          <w:vertAlign w:val="subscript"/>
          <w:rtl w:val="0"/>
        </w:rPr>
        <w:t xml:space="preserve">2</w:t>
      </w:r>
      <w:r w:rsidDel="00000000" w:rsidR="00000000" w:rsidRPr="00000000">
        <w:rPr>
          <w:rFonts w:ascii="Times" w:cs="Times" w:eastAsia="Times" w:hAnsi="Times"/>
          <w:color w:val="4a86e8"/>
          <w:rtl w:val="0"/>
        </w:rPr>
        <w:t xml:space="preserve"> estão sim conectados por vizinhança-4 e vizinhança-8.</w:t>
      </w:r>
    </w:p>
    <w:p w:rsidR="00000000" w:rsidDel="00000000" w:rsidP="00000000" w:rsidRDefault="00000000" w:rsidRPr="00000000" w14:paraId="000000D8">
      <w:pPr>
        <w:widowControl w:val="0"/>
        <w:spacing w:after="100" w:lineRule="auto"/>
        <w:contextualSpacing w:val="0"/>
        <w:rPr>
          <w:rFonts w:ascii="Times" w:cs="Times" w:eastAsia="Times" w:hAnsi="Times"/>
          <w:color w:val="4a86e8"/>
        </w:rPr>
      </w:pPr>
      <w:r w:rsidDel="00000000" w:rsidR="00000000" w:rsidRPr="00000000">
        <w:rPr>
          <w:rtl w:val="0"/>
        </w:rPr>
      </w:r>
    </w:p>
    <w:p w:rsidR="00000000" w:rsidDel="00000000" w:rsidP="00000000" w:rsidRDefault="00000000" w:rsidRPr="00000000" w14:paraId="000000D9">
      <w:pPr>
        <w:widowControl w:val="0"/>
        <w:numPr>
          <w:ilvl w:val="1"/>
          <w:numId w:val="1"/>
        </w:numPr>
        <w:spacing w:after="100" w:lineRule="auto"/>
        <w:ind w:left="1440" w:hanging="360"/>
        <w:contextualSpacing w:val="1"/>
        <w:rPr>
          <w:rFonts w:ascii="Times" w:cs="Times" w:eastAsia="Times" w:hAnsi="Times"/>
        </w:rPr>
      </w:pPr>
      <w:r w:rsidDel="00000000" w:rsidR="00000000" w:rsidRPr="00000000">
        <w:rPr>
          <w:rFonts w:ascii="Times" w:cs="Times" w:eastAsia="Times" w:hAnsi="Times"/>
          <w:rtl w:val="0"/>
        </w:rPr>
        <w:t xml:space="preserve">Considerando a região R = S</w:t>
      </w:r>
      <w:r w:rsidDel="00000000" w:rsidR="00000000" w:rsidRPr="00000000">
        <w:rPr>
          <w:rFonts w:ascii="Times" w:cs="Times" w:eastAsia="Times" w:hAnsi="Times"/>
          <w:vertAlign w:val="subscript"/>
          <w:rtl w:val="0"/>
        </w:rPr>
        <w:t xml:space="preserve">1</w:t>
      </w:r>
      <w:r w:rsidDel="00000000" w:rsidR="00000000" w:rsidRPr="00000000">
        <w:rPr>
          <w:rFonts w:ascii="Times" w:cs="Times" w:eastAsia="Times" w:hAnsi="Times"/>
          <w:rtl w:val="0"/>
        </w:rPr>
        <w:t xml:space="preserve"> ∪ S</w:t>
      </w:r>
      <w:r w:rsidDel="00000000" w:rsidR="00000000" w:rsidRPr="00000000">
        <w:rPr>
          <w:rFonts w:ascii="Times" w:cs="Times" w:eastAsia="Times" w:hAnsi="Times"/>
          <w:vertAlign w:val="subscript"/>
          <w:rtl w:val="0"/>
        </w:rPr>
        <w:t xml:space="preserve">2</w:t>
      </w:r>
      <w:r w:rsidDel="00000000" w:rsidR="00000000" w:rsidRPr="00000000">
        <w:rPr>
          <w:rFonts w:ascii="Times" w:cs="Times" w:eastAsia="Times" w:hAnsi="Times"/>
          <w:rtl w:val="0"/>
        </w:rPr>
        <w:t xml:space="preserve">, quantos componentes conexos (representados pelo pixel 1) existem em R com vizinhança-4 e com vizinhança-8?</w:t>
      </w:r>
    </w:p>
    <w:p w:rsidR="00000000" w:rsidDel="00000000" w:rsidP="00000000" w:rsidRDefault="00000000" w:rsidRPr="00000000" w14:paraId="000000DA">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w:t>
      </w:r>
    </w:p>
    <w:p w:rsidR="00000000" w:rsidDel="00000000" w:rsidP="00000000" w:rsidRDefault="00000000" w:rsidRPr="00000000" w14:paraId="000000DB">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ab/>
        <w:t xml:space="preserve">Vizinhança 4:   9 componentes conexos </w:t>
        <w:tab/>
        <w:t xml:space="preserve">Vizinhança 8:  4 componentes conexos</w:t>
      </w:r>
    </w:p>
    <w:p w:rsidR="00000000" w:rsidDel="00000000" w:rsidP="00000000" w:rsidRDefault="00000000" w:rsidRPr="00000000" w14:paraId="000000DC">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ab/>
        <w:tab/>
        <w:tab/>
        <w:t xml:space="preserve">0 </w:t>
      </w:r>
      <w:r w:rsidDel="00000000" w:rsidR="00000000" w:rsidRPr="00000000">
        <w:rPr>
          <w:rFonts w:ascii="Times" w:cs="Times" w:eastAsia="Times" w:hAnsi="Times"/>
          <w:color w:val="ff0000"/>
          <w:rtl w:val="0"/>
        </w:rPr>
        <w:t xml:space="preserve">1</w:t>
      </w:r>
      <w:r w:rsidDel="00000000" w:rsidR="00000000" w:rsidRPr="00000000">
        <w:rPr>
          <w:rFonts w:ascii="Times" w:cs="Times" w:eastAsia="Times" w:hAnsi="Times"/>
          <w:color w:val="4a86e8"/>
          <w:rtl w:val="0"/>
        </w:rPr>
        <w:t xml:space="preserve"> 0 0 0</w:t>
      </w:r>
      <w:r w:rsidDel="00000000" w:rsidR="00000000" w:rsidRPr="00000000">
        <w:rPr>
          <w:rFonts w:ascii="Times" w:cs="Times" w:eastAsia="Times" w:hAnsi="Times"/>
          <w:color w:val="6aa84f"/>
          <w:rtl w:val="0"/>
        </w:rPr>
        <w:t xml:space="preserve"> 2</w:t>
      </w:r>
      <w:r w:rsidDel="00000000" w:rsidR="00000000" w:rsidRPr="00000000">
        <w:rPr>
          <w:rFonts w:ascii="Times" w:cs="Times" w:eastAsia="Times" w:hAnsi="Times"/>
          <w:color w:val="4a86e8"/>
          <w:rtl w:val="0"/>
        </w:rPr>
        <w:t xml:space="preserve"> 0 0 0 0</w:t>
        <w:tab/>
        <w:tab/>
        <w:tab/>
        <w:tab/>
        <w:t xml:space="preserve">0 </w:t>
      </w:r>
      <w:r w:rsidDel="00000000" w:rsidR="00000000" w:rsidRPr="00000000">
        <w:rPr>
          <w:rFonts w:ascii="Times" w:cs="Times" w:eastAsia="Times" w:hAnsi="Times"/>
          <w:color w:val="ff0000"/>
          <w:rtl w:val="0"/>
        </w:rPr>
        <w:t xml:space="preserve">1</w:t>
      </w:r>
      <w:r w:rsidDel="00000000" w:rsidR="00000000" w:rsidRPr="00000000">
        <w:rPr>
          <w:rFonts w:ascii="Times" w:cs="Times" w:eastAsia="Times" w:hAnsi="Times"/>
          <w:color w:val="4a86e8"/>
          <w:rtl w:val="0"/>
        </w:rPr>
        <w:t xml:space="preserve"> 0 0 0 </w:t>
      </w:r>
      <w:r w:rsidDel="00000000" w:rsidR="00000000" w:rsidRPr="00000000">
        <w:rPr>
          <w:rFonts w:ascii="Times" w:cs="Times" w:eastAsia="Times" w:hAnsi="Times"/>
          <w:color w:val="6aa84f"/>
          <w:rtl w:val="0"/>
        </w:rPr>
        <w:t xml:space="preserve">2</w:t>
      </w:r>
      <w:r w:rsidDel="00000000" w:rsidR="00000000" w:rsidRPr="00000000">
        <w:rPr>
          <w:rFonts w:ascii="Times" w:cs="Times" w:eastAsia="Times" w:hAnsi="Times"/>
          <w:color w:val="4a86e8"/>
          <w:rtl w:val="0"/>
        </w:rPr>
        <w:t xml:space="preserve"> 0 0 0 0</w:t>
      </w:r>
    </w:p>
    <w:p w:rsidR="00000000" w:rsidDel="00000000" w:rsidP="00000000" w:rsidRDefault="00000000" w:rsidRPr="00000000" w14:paraId="000000DD">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ab/>
        <w:tab/>
        <w:tab/>
      </w:r>
      <w:r w:rsidDel="00000000" w:rsidR="00000000" w:rsidRPr="00000000">
        <w:rPr>
          <w:rFonts w:ascii="Times" w:cs="Times" w:eastAsia="Times" w:hAnsi="Times"/>
          <w:color w:val="f1c232"/>
          <w:rtl w:val="0"/>
        </w:rPr>
        <w:t xml:space="preserve">3</w:t>
      </w:r>
      <w:r w:rsidDel="00000000" w:rsidR="00000000" w:rsidRPr="00000000">
        <w:rPr>
          <w:rFonts w:ascii="Times" w:cs="Times" w:eastAsia="Times" w:hAnsi="Times"/>
          <w:color w:val="4a86e8"/>
          <w:rtl w:val="0"/>
        </w:rPr>
        <w:t xml:space="preserve"> 0 0 </w:t>
      </w:r>
      <w:r w:rsidDel="00000000" w:rsidR="00000000" w:rsidRPr="00000000">
        <w:rPr>
          <w:rFonts w:ascii="Times" w:cs="Times" w:eastAsia="Times" w:hAnsi="Times"/>
          <w:rtl w:val="0"/>
        </w:rPr>
        <w:t xml:space="preserve">4</w:t>
      </w:r>
      <w:r w:rsidDel="00000000" w:rsidR="00000000" w:rsidRPr="00000000">
        <w:rPr>
          <w:rFonts w:ascii="Times" w:cs="Times" w:eastAsia="Times" w:hAnsi="Times"/>
          <w:color w:val="4a86e8"/>
          <w:rtl w:val="0"/>
        </w:rPr>
        <w:t xml:space="preserve"> 0 0 0 0 </w:t>
      </w:r>
      <w:r w:rsidDel="00000000" w:rsidR="00000000" w:rsidRPr="00000000">
        <w:rPr>
          <w:rFonts w:ascii="Times" w:cs="Times" w:eastAsia="Times" w:hAnsi="Times"/>
          <w:color w:val="ff0000"/>
          <w:rtl w:val="0"/>
        </w:rPr>
        <w:t xml:space="preserve">5</w:t>
      </w:r>
      <w:r w:rsidDel="00000000" w:rsidR="00000000" w:rsidRPr="00000000">
        <w:rPr>
          <w:rFonts w:ascii="Times" w:cs="Times" w:eastAsia="Times" w:hAnsi="Times"/>
          <w:color w:val="4a86e8"/>
          <w:rtl w:val="0"/>
        </w:rPr>
        <w:t xml:space="preserve"> 0</w:t>
        <w:tab/>
        <w:tab/>
        <w:tab/>
        <w:tab/>
      </w:r>
      <w:r w:rsidDel="00000000" w:rsidR="00000000" w:rsidRPr="00000000">
        <w:rPr>
          <w:rFonts w:ascii="Times" w:cs="Times" w:eastAsia="Times" w:hAnsi="Times"/>
          <w:color w:val="ff0000"/>
          <w:rtl w:val="0"/>
        </w:rPr>
        <w:t xml:space="preserve">1 </w:t>
      </w:r>
      <w:r w:rsidDel="00000000" w:rsidR="00000000" w:rsidRPr="00000000">
        <w:rPr>
          <w:rFonts w:ascii="Times" w:cs="Times" w:eastAsia="Times" w:hAnsi="Times"/>
          <w:color w:val="4a86e8"/>
          <w:rtl w:val="0"/>
        </w:rPr>
        <w:t xml:space="preserve">0 0 </w:t>
      </w:r>
      <w:r w:rsidDel="00000000" w:rsidR="00000000" w:rsidRPr="00000000">
        <w:rPr>
          <w:rFonts w:ascii="Times" w:cs="Times" w:eastAsia="Times" w:hAnsi="Times"/>
          <w:color w:val="f1c232"/>
          <w:rtl w:val="0"/>
        </w:rPr>
        <w:t xml:space="preserve">3</w:t>
      </w:r>
      <w:r w:rsidDel="00000000" w:rsidR="00000000" w:rsidRPr="00000000">
        <w:rPr>
          <w:rFonts w:ascii="Times" w:cs="Times" w:eastAsia="Times" w:hAnsi="Times"/>
          <w:color w:val="4a86e8"/>
          <w:rtl w:val="0"/>
        </w:rPr>
        <w:t xml:space="preserve"> 0 0 0 0 </w:t>
      </w:r>
      <w:r w:rsidDel="00000000" w:rsidR="00000000" w:rsidRPr="00000000">
        <w:rPr>
          <w:rFonts w:ascii="Times" w:cs="Times" w:eastAsia="Times" w:hAnsi="Times"/>
          <w:color w:val="f1c232"/>
          <w:rtl w:val="0"/>
        </w:rPr>
        <w:t xml:space="preserve">3</w:t>
      </w:r>
      <w:r w:rsidDel="00000000" w:rsidR="00000000" w:rsidRPr="00000000">
        <w:rPr>
          <w:rFonts w:ascii="Times" w:cs="Times" w:eastAsia="Times" w:hAnsi="Times"/>
          <w:color w:val="4a86e8"/>
          <w:rtl w:val="0"/>
        </w:rPr>
        <w:t xml:space="preserve"> 0</w:t>
      </w:r>
    </w:p>
    <w:p w:rsidR="00000000" w:rsidDel="00000000" w:rsidP="00000000" w:rsidRDefault="00000000" w:rsidRPr="00000000" w14:paraId="000000DE">
      <w:pPr>
        <w:widowControl w:val="0"/>
        <w:spacing w:after="100" w:lineRule="auto"/>
        <w:contextualSpacing w:val="0"/>
        <w:rPr>
          <w:rFonts w:ascii="Times" w:cs="Times" w:eastAsia="Times" w:hAnsi="Times"/>
          <w:color w:val="f1c232"/>
        </w:rPr>
      </w:pPr>
      <w:r w:rsidDel="00000000" w:rsidR="00000000" w:rsidRPr="00000000">
        <w:rPr>
          <w:rFonts w:ascii="Times" w:cs="Times" w:eastAsia="Times" w:hAnsi="Times"/>
          <w:color w:val="4a86e8"/>
          <w:rtl w:val="0"/>
        </w:rPr>
        <w:tab/>
        <w:t xml:space="preserve"> </w:t>
        <w:tab/>
        <w:tab/>
      </w:r>
      <w:r w:rsidDel="00000000" w:rsidR="00000000" w:rsidRPr="00000000">
        <w:rPr>
          <w:rFonts w:ascii="Times" w:cs="Times" w:eastAsia="Times" w:hAnsi="Times"/>
          <w:color w:val="f1c232"/>
          <w:rtl w:val="0"/>
        </w:rPr>
        <w:t xml:space="preserve">3</w:t>
      </w:r>
      <w:r w:rsidDel="00000000" w:rsidR="00000000" w:rsidRPr="00000000">
        <w:rPr>
          <w:rFonts w:ascii="Times" w:cs="Times" w:eastAsia="Times" w:hAnsi="Times"/>
          <w:color w:val="4a86e8"/>
          <w:rtl w:val="0"/>
        </w:rPr>
        <w:t xml:space="preserve"> 0 </w:t>
      </w:r>
      <w:r w:rsidDel="00000000" w:rsidR="00000000" w:rsidRPr="00000000">
        <w:rPr>
          <w:rFonts w:ascii="Times" w:cs="Times" w:eastAsia="Times" w:hAnsi="Times"/>
          <w:rtl w:val="0"/>
        </w:rPr>
        <w:t xml:space="preserve">4 4</w:t>
      </w:r>
      <w:r w:rsidDel="00000000" w:rsidR="00000000" w:rsidRPr="00000000">
        <w:rPr>
          <w:rFonts w:ascii="Times" w:cs="Times" w:eastAsia="Times" w:hAnsi="Times"/>
          <w:color w:val="4a86e8"/>
          <w:rtl w:val="0"/>
        </w:rPr>
        <w:t xml:space="preserve"> 0 </w:t>
      </w:r>
      <w:r w:rsidDel="00000000" w:rsidR="00000000" w:rsidRPr="00000000">
        <w:rPr>
          <w:rFonts w:ascii="Times" w:cs="Times" w:eastAsia="Times" w:hAnsi="Times"/>
          <w:color w:val="674ea7"/>
          <w:rtl w:val="0"/>
        </w:rPr>
        <w:t xml:space="preserve">6 6 6</w:t>
      </w:r>
      <w:r w:rsidDel="00000000" w:rsidR="00000000" w:rsidRPr="00000000">
        <w:rPr>
          <w:rFonts w:ascii="Times" w:cs="Times" w:eastAsia="Times" w:hAnsi="Times"/>
          <w:color w:val="4a86e8"/>
          <w:rtl w:val="0"/>
        </w:rPr>
        <w:t xml:space="preserve"> 0 </w:t>
      </w:r>
      <w:r w:rsidDel="00000000" w:rsidR="00000000" w:rsidRPr="00000000">
        <w:rPr>
          <w:rFonts w:ascii="Times" w:cs="Times" w:eastAsia="Times" w:hAnsi="Times"/>
          <w:color w:val="6aa84f"/>
          <w:rtl w:val="0"/>
        </w:rPr>
        <w:t xml:space="preserve">7</w:t>
      </w:r>
      <w:r w:rsidDel="00000000" w:rsidR="00000000" w:rsidRPr="00000000">
        <w:rPr>
          <w:rFonts w:ascii="Times" w:cs="Times" w:eastAsia="Times" w:hAnsi="Times"/>
          <w:color w:val="4a86e8"/>
          <w:rtl w:val="0"/>
        </w:rPr>
        <w:tab/>
        <w:tab/>
        <w:tab/>
        <w:tab/>
      </w:r>
      <w:r w:rsidDel="00000000" w:rsidR="00000000" w:rsidRPr="00000000">
        <w:rPr>
          <w:rFonts w:ascii="Times" w:cs="Times" w:eastAsia="Times" w:hAnsi="Times"/>
          <w:color w:val="ff0000"/>
          <w:rtl w:val="0"/>
        </w:rPr>
        <w:t xml:space="preserve">1</w:t>
      </w:r>
      <w:r w:rsidDel="00000000" w:rsidR="00000000" w:rsidRPr="00000000">
        <w:rPr>
          <w:rFonts w:ascii="Times" w:cs="Times" w:eastAsia="Times" w:hAnsi="Times"/>
          <w:color w:val="4a86e8"/>
          <w:rtl w:val="0"/>
        </w:rPr>
        <w:t xml:space="preserve"> 0 </w:t>
      </w:r>
      <w:r w:rsidDel="00000000" w:rsidR="00000000" w:rsidRPr="00000000">
        <w:rPr>
          <w:rFonts w:ascii="Times" w:cs="Times" w:eastAsia="Times" w:hAnsi="Times"/>
          <w:color w:val="f1c232"/>
          <w:rtl w:val="0"/>
        </w:rPr>
        <w:t xml:space="preserve">3 3</w:t>
      </w:r>
      <w:r w:rsidDel="00000000" w:rsidR="00000000" w:rsidRPr="00000000">
        <w:rPr>
          <w:rFonts w:ascii="Times" w:cs="Times" w:eastAsia="Times" w:hAnsi="Times"/>
          <w:color w:val="4a86e8"/>
          <w:rtl w:val="0"/>
        </w:rPr>
        <w:t xml:space="preserve"> 0</w:t>
      </w:r>
      <w:r w:rsidDel="00000000" w:rsidR="00000000" w:rsidRPr="00000000">
        <w:rPr>
          <w:rFonts w:ascii="Times" w:cs="Times" w:eastAsia="Times" w:hAnsi="Times"/>
          <w:color w:val="f1c232"/>
          <w:rtl w:val="0"/>
        </w:rPr>
        <w:t xml:space="preserve"> 3 3 3</w:t>
      </w:r>
      <w:r w:rsidDel="00000000" w:rsidR="00000000" w:rsidRPr="00000000">
        <w:rPr>
          <w:rFonts w:ascii="Times" w:cs="Times" w:eastAsia="Times" w:hAnsi="Times"/>
          <w:color w:val="4a86e8"/>
          <w:rtl w:val="0"/>
        </w:rPr>
        <w:t xml:space="preserve"> 0 </w:t>
      </w:r>
      <w:r w:rsidDel="00000000" w:rsidR="00000000" w:rsidRPr="00000000">
        <w:rPr>
          <w:rFonts w:ascii="Times" w:cs="Times" w:eastAsia="Times" w:hAnsi="Times"/>
          <w:color w:val="f1c232"/>
          <w:rtl w:val="0"/>
        </w:rPr>
        <w:t xml:space="preserve">3</w:t>
      </w:r>
    </w:p>
    <w:p w:rsidR="00000000" w:rsidDel="00000000" w:rsidP="00000000" w:rsidRDefault="00000000" w:rsidRPr="00000000" w14:paraId="000000DF">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ab/>
        <w:tab/>
        <w:tab/>
      </w:r>
      <w:r w:rsidDel="00000000" w:rsidR="00000000" w:rsidRPr="00000000">
        <w:rPr>
          <w:rFonts w:ascii="Times" w:cs="Times" w:eastAsia="Times" w:hAnsi="Times"/>
          <w:color w:val="f1c232"/>
          <w:rtl w:val="0"/>
        </w:rPr>
        <w:t xml:space="preserve">3</w:t>
      </w:r>
      <w:r w:rsidDel="00000000" w:rsidR="00000000" w:rsidRPr="00000000">
        <w:rPr>
          <w:rFonts w:ascii="Times" w:cs="Times" w:eastAsia="Times" w:hAnsi="Times"/>
          <w:color w:val="4a86e8"/>
          <w:rtl w:val="0"/>
        </w:rPr>
        <w:t xml:space="preserve"> 0 </w:t>
      </w:r>
      <w:r w:rsidDel="00000000" w:rsidR="00000000" w:rsidRPr="00000000">
        <w:rPr>
          <w:rFonts w:ascii="Times" w:cs="Times" w:eastAsia="Times" w:hAnsi="Times"/>
          <w:rtl w:val="0"/>
        </w:rPr>
        <w:t xml:space="preserve">4 4 4</w:t>
      </w:r>
      <w:r w:rsidDel="00000000" w:rsidR="00000000" w:rsidRPr="00000000">
        <w:rPr>
          <w:rFonts w:ascii="Times" w:cs="Times" w:eastAsia="Times" w:hAnsi="Times"/>
          <w:color w:val="4a86e8"/>
          <w:rtl w:val="0"/>
        </w:rPr>
        <w:t xml:space="preserve"> 0 0 0 </w:t>
      </w:r>
      <w:r w:rsidDel="00000000" w:rsidR="00000000" w:rsidRPr="00000000">
        <w:rPr>
          <w:rFonts w:ascii="Times" w:cs="Times" w:eastAsia="Times" w:hAnsi="Times"/>
          <w:rtl w:val="0"/>
        </w:rPr>
        <w:t xml:space="preserve">8</w:t>
      </w:r>
      <w:r w:rsidDel="00000000" w:rsidR="00000000" w:rsidRPr="00000000">
        <w:rPr>
          <w:rFonts w:ascii="Times" w:cs="Times" w:eastAsia="Times" w:hAnsi="Times"/>
          <w:color w:val="4a86e8"/>
          <w:rtl w:val="0"/>
        </w:rPr>
        <w:t xml:space="preserve"> 0</w:t>
        <w:tab/>
        <w:tab/>
        <w:tab/>
        <w:tab/>
      </w:r>
      <w:r w:rsidDel="00000000" w:rsidR="00000000" w:rsidRPr="00000000">
        <w:rPr>
          <w:rFonts w:ascii="Times" w:cs="Times" w:eastAsia="Times" w:hAnsi="Times"/>
          <w:color w:val="ff0000"/>
          <w:rtl w:val="0"/>
        </w:rPr>
        <w:t xml:space="preserve">1</w:t>
      </w:r>
      <w:r w:rsidDel="00000000" w:rsidR="00000000" w:rsidRPr="00000000">
        <w:rPr>
          <w:rFonts w:ascii="Times" w:cs="Times" w:eastAsia="Times" w:hAnsi="Times"/>
          <w:color w:val="4a86e8"/>
          <w:rtl w:val="0"/>
        </w:rPr>
        <w:t xml:space="preserve"> 0 </w:t>
      </w:r>
      <w:r w:rsidDel="00000000" w:rsidR="00000000" w:rsidRPr="00000000">
        <w:rPr>
          <w:rFonts w:ascii="Times" w:cs="Times" w:eastAsia="Times" w:hAnsi="Times"/>
          <w:color w:val="f1c232"/>
          <w:rtl w:val="0"/>
        </w:rPr>
        <w:t xml:space="preserve">3 3 3</w:t>
      </w:r>
      <w:r w:rsidDel="00000000" w:rsidR="00000000" w:rsidRPr="00000000">
        <w:rPr>
          <w:rFonts w:ascii="Times" w:cs="Times" w:eastAsia="Times" w:hAnsi="Times"/>
          <w:color w:val="4a86e8"/>
          <w:rtl w:val="0"/>
        </w:rPr>
        <w:t xml:space="preserve"> 0 0 0 </w:t>
      </w:r>
      <w:r w:rsidDel="00000000" w:rsidR="00000000" w:rsidRPr="00000000">
        <w:rPr>
          <w:rFonts w:ascii="Times" w:cs="Times" w:eastAsia="Times" w:hAnsi="Times"/>
          <w:color w:val="f1c232"/>
          <w:rtl w:val="0"/>
        </w:rPr>
        <w:t xml:space="preserve">3</w:t>
      </w:r>
      <w:r w:rsidDel="00000000" w:rsidR="00000000" w:rsidRPr="00000000">
        <w:rPr>
          <w:rFonts w:ascii="Times" w:cs="Times" w:eastAsia="Times" w:hAnsi="Times"/>
          <w:color w:val="4a86e8"/>
          <w:rtl w:val="0"/>
        </w:rPr>
        <w:t xml:space="preserve"> 0</w:t>
      </w:r>
    </w:p>
    <w:p w:rsidR="00000000" w:rsidDel="00000000" w:rsidP="00000000" w:rsidRDefault="00000000" w:rsidRPr="00000000" w14:paraId="000000E0">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ab/>
        <w:tab/>
        <w:tab/>
        <w:t xml:space="preserve">0 0 0 </w:t>
      </w:r>
      <w:r w:rsidDel="00000000" w:rsidR="00000000" w:rsidRPr="00000000">
        <w:rPr>
          <w:rFonts w:ascii="Times" w:cs="Times" w:eastAsia="Times" w:hAnsi="Times"/>
          <w:rtl w:val="0"/>
        </w:rPr>
        <w:t xml:space="preserve">4</w:t>
      </w:r>
      <w:r w:rsidDel="00000000" w:rsidR="00000000" w:rsidRPr="00000000">
        <w:rPr>
          <w:rFonts w:ascii="Times" w:cs="Times" w:eastAsia="Times" w:hAnsi="Times"/>
          <w:color w:val="4a86e8"/>
          <w:rtl w:val="0"/>
        </w:rPr>
        <w:t xml:space="preserve"> 0 0 </w:t>
      </w:r>
      <w:r w:rsidDel="00000000" w:rsidR="00000000" w:rsidRPr="00000000">
        <w:rPr>
          <w:rFonts w:ascii="Times" w:cs="Times" w:eastAsia="Times" w:hAnsi="Times"/>
          <w:color w:val="ff0000"/>
          <w:rtl w:val="0"/>
        </w:rPr>
        <w:t xml:space="preserve">9</w:t>
      </w:r>
      <w:r w:rsidDel="00000000" w:rsidR="00000000" w:rsidRPr="00000000">
        <w:rPr>
          <w:rFonts w:ascii="Times" w:cs="Times" w:eastAsia="Times" w:hAnsi="Times"/>
          <w:color w:val="4a86e8"/>
          <w:rtl w:val="0"/>
        </w:rPr>
        <w:t xml:space="preserve"> 0 0 0</w:t>
        <w:tab/>
        <w:tab/>
        <w:tab/>
        <w:tab/>
        <w:t xml:space="preserve">0 0 0 </w:t>
      </w:r>
      <w:r w:rsidDel="00000000" w:rsidR="00000000" w:rsidRPr="00000000">
        <w:rPr>
          <w:rFonts w:ascii="Times" w:cs="Times" w:eastAsia="Times" w:hAnsi="Times"/>
          <w:color w:val="f1c232"/>
          <w:rtl w:val="0"/>
        </w:rPr>
        <w:t xml:space="preserve">3</w:t>
      </w:r>
      <w:r w:rsidDel="00000000" w:rsidR="00000000" w:rsidRPr="00000000">
        <w:rPr>
          <w:rFonts w:ascii="Times" w:cs="Times" w:eastAsia="Times" w:hAnsi="Times"/>
          <w:color w:val="4a86e8"/>
          <w:rtl w:val="0"/>
        </w:rPr>
        <w:t xml:space="preserve"> 0 0 </w:t>
      </w:r>
      <w:r w:rsidDel="00000000" w:rsidR="00000000" w:rsidRPr="00000000">
        <w:rPr>
          <w:rFonts w:ascii="Times" w:cs="Times" w:eastAsia="Times" w:hAnsi="Times"/>
          <w:rtl w:val="0"/>
        </w:rPr>
        <w:t xml:space="preserve">4</w:t>
      </w:r>
      <w:r w:rsidDel="00000000" w:rsidR="00000000" w:rsidRPr="00000000">
        <w:rPr>
          <w:rFonts w:ascii="Times" w:cs="Times" w:eastAsia="Times" w:hAnsi="Times"/>
          <w:color w:val="4a86e8"/>
          <w:rtl w:val="0"/>
        </w:rPr>
        <w:t xml:space="preserve"> 0 0 0</w:t>
      </w:r>
    </w:p>
    <w:p w:rsidR="00000000" w:rsidDel="00000000" w:rsidP="00000000" w:rsidRDefault="00000000" w:rsidRPr="00000000" w14:paraId="000000E1">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ab/>
      </w:r>
    </w:p>
    <w:p w:rsidR="00000000" w:rsidDel="00000000" w:rsidP="00000000" w:rsidRDefault="00000000" w:rsidRPr="00000000" w14:paraId="000000E2">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Como a moda dos nıveis de cinza em uma imagem pode ser calculada a partir do histograma? Escreva um procedimento (pseudocódigo) para realizar este cálculo.</w:t>
      </w:r>
    </w:p>
    <w:p w:rsidR="00000000" w:rsidDel="00000000" w:rsidP="00000000" w:rsidRDefault="00000000" w:rsidRPr="00000000" w14:paraId="000000E3">
      <w:pPr>
        <w:widowControl w:val="0"/>
        <w:spacing w:after="100" w:lineRule="auto"/>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14:paraId="000000E4">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w:t>
      </w:r>
    </w:p>
    <w:p w:rsidR="00000000" w:rsidDel="00000000" w:rsidP="00000000" w:rsidRDefault="00000000" w:rsidRPr="00000000" w14:paraId="000000E5">
      <w:pPr>
        <w:widowControl w:val="0"/>
        <w:spacing w:after="100" w:lineRule="auto"/>
        <w:contextualSpacing w:val="0"/>
        <w:rPr>
          <w:rFonts w:ascii="Times" w:cs="Times" w:eastAsia="Times" w:hAnsi="Times"/>
          <w:color w:val="4a86e8"/>
        </w:rPr>
      </w:pPr>
      <w:commentRangeStart w:id="1"/>
      <w:commentRangeStart w:id="2"/>
      <w:commentRangeStart w:id="3"/>
      <w:commentRangeStart w:id="4"/>
      <w:commentRangeStart w:id="5"/>
      <w:commentRangeStart w:id="6"/>
      <w:commentRangeStart w:id="7"/>
      <w:commentRangeStart w:id="8"/>
      <w:r w:rsidDel="00000000" w:rsidR="00000000" w:rsidRPr="00000000">
        <w:rPr>
          <w:rFonts w:ascii="Times" w:cs="Times" w:eastAsia="Times" w:hAnsi="Times"/>
          <w:color w:val="4a86e8"/>
          <w:rtl w:val="0"/>
        </w:rPr>
        <w:t xml:space="preserve">Mode (moda) é o valor que mais aparece na distribuição. Para achar a moda pelo histograma, basta percorrê-lo e achar a barra com maior valor, ou seja, achar o pico do histograma.</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1600200</wp:posOffset>
            </wp:positionH>
            <wp:positionV relativeFrom="paragraph">
              <wp:posOffset>552450</wp:posOffset>
            </wp:positionV>
            <wp:extent cx="3268028" cy="2349191"/>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68028" cy="2349191"/>
                    </a:xfrm>
                    <a:prstGeom prst="rect"/>
                    <a:ln/>
                  </pic:spPr>
                </pic:pic>
              </a:graphicData>
            </a:graphic>
          </wp:anchor>
        </w:drawing>
      </w:r>
    </w:p>
    <w:p w:rsidR="00000000" w:rsidDel="00000000" w:rsidP="00000000" w:rsidRDefault="00000000" w:rsidRPr="00000000" w14:paraId="000000E6">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Considere o trecho de imagem mostrado na figura 1, representado por uma matriz de 7 × 7, em que cada elemento da matriz corresponde ao nıvel de cinza do pixel correspondente. Sabe-se que na quantização dessa imagem foram utilizados 8 bits. Seja o pixel central o pixel de referˆencia. Forneça o valor resultante do pixel central caso a imagem seja processada:</w:t>
      </w:r>
    </w:p>
    <w:p w:rsidR="00000000" w:rsidDel="00000000" w:rsidP="00000000" w:rsidRDefault="00000000" w:rsidRPr="00000000" w14:paraId="000000E7">
      <w:pPr>
        <w:widowControl w:val="0"/>
        <w:numPr>
          <w:ilvl w:val="1"/>
          <w:numId w:val="1"/>
        </w:numPr>
        <w:spacing w:after="100" w:lineRule="auto"/>
        <w:ind w:left="1440" w:hanging="360"/>
        <w:contextualSpacing w:val="1"/>
        <w:rPr>
          <w:rFonts w:ascii="Times" w:cs="Times" w:eastAsia="Times" w:hAnsi="Times"/>
        </w:rPr>
      </w:pPr>
      <w:r w:rsidDel="00000000" w:rsidR="00000000" w:rsidRPr="00000000">
        <w:rPr>
          <w:rFonts w:ascii="Times" w:cs="Times" w:eastAsia="Times" w:hAnsi="Times"/>
          <w:rtl w:val="0"/>
        </w:rPr>
        <w:t xml:space="preserve">pelo algoritmo da filtragem pela mediana utilizando janela 3 × 3 pixels. </w:t>
      </w:r>
    </w:p>
    <w:p w:rsidR="00000000" w:rsidDel="00000000" w:rsidP="00000000" w:rsidRDefault="00000000" w:rsidRPr="00000000" w14:paraId="000000E8">
      <w:pPr>
        <w:widowControl w:val="0"/>
        <w:spacing w:after="100" w:lineRule="auto"/>
        <w:contextualSpacing w:val="0"/>
        <w:rPr>
          <w:rFonts w:ascii="Times" w:cs="Times" w:eastAsia="Times" w:hAnsi="Times"/>
        </w:rPr>
      </w:pPr>
      <w:r w:rsidDel="00000000" w:rsidR="00000000" w:rsidRPr="00000000">
        <w:rPr>
          <w:rFonts w:ascii="Times" w:cs="Times" w:eastAsia="Times" w:hAnsi="Times"/>
          <w:color w:val="4a86e8"/>
          <w:rtl w:val="0"/>
        </w:rPr>
        <w:t xml:space="preserve">Resposta: 20 (mediana de 5, 10, 10, 20, 20, 30, 30, 40, 60)</w:t>
      </w:r>
      <w:r w:rsidDel="00000000" w:rsidR="00000000" w:rsidRPr="00000000">
        <w:rPr>
          <w:rtl w:val="0"/>
        </w:rPr>
      </w:r>
    </w:p>
    <w:p w:rsidR="00000000" w:rsidDel="00000000" w:rsidP="00000000" w:rsidRDefault="00000000" w:rsidRPr="00000000" w14:paraId="000000E9">
      <w:pPr>
        <w:widowControl w:val="0"/>
        <w:numPr>
          <w:ilvl w:val="1"/>
          <w:numId w:val="1"/>
        </w:numPr>
        <w:spacing w:after="100" w:lineRule="auto"/>
        <w:ind w:left="1440" w:hanging="360"/>
        <w:contextualSpacing w:val="1"/>
        <w:rPr>
          <w:rFonts w:ascii="Times" w:cs="Times" w:eastAsia="Times" w:hAnsi="Times"/>
        </w:rPr>
      </w:pPr>
      <w:r w:rsidDel="00000000" w:rsidR="00000000" w:rsidRPr="00000000">
        <w:rPr>
          <w:rFonts w:ascii="Times" w:cs="Times" w:eastAsia="Times" w:hAnsi="Times"/>
          <w:rtl w:val="0"/>
        </w:rPr>
        <w:t xml:space="preserve">pelo algoritmo da filtragem da média utilizando janela em forma de cruz, isto é, considerando no cálculo da média apenas os pixels de coordenadas (x, y) (pixel de referˆencia), (x − 1,y), (x + 1,y), (x, y − 1) e (x, y + 1).</w:t>
      </w:r>
    </w:p>
    <w:p w:rsidR="00000000" w:rsidDel="00000000" w:rsidP="00000000" w:rsidRDefault="00000000" w:rsidRPr="00000000" w14:paraId="000000EA">
      <w:pPr>
        <w:widowControl w:val="0"/>
        <w:spacing w:after="100" w:lineRule="auto"/>
        <w:contextualSpacing w:val="0"/>
        <w:rPr>
          <w:rFonts w:ascii="Times" w:cs="Times" w:eastAsia="Times" w:hAnsi="Times"/>
        </w:rPr>
      </w:pPr>
      <w:r w:rsidDel="00000000" w:rsidR="00000000" w:rsidRPr="00000000">
        <w:rPr>
          <w:rFonts w:ascii="Times" w:cs="Times" w:eastAsia="Times" w:hAnsi="Times"/>
          <w:color w:val="4a86e8"/>
          <w:rtl w:val="0"/>
        </w:rPr>
        <w:t xml:space="preserve">Resposta: (20 + 10 + 60 + 40 + 30) / 5 = 32</w:t>
      </w:r>
      <w:r w:rsidDel="00000000" w:rsidR="00000000" w:rsidRPr="00000000">
        <w:rPr>
          <w:rtl w:val="0"/>
        </w:rPr>
      </w:r>
    </w:p>
    <w:p w:rsidR="00000000" w:rsidDel="00000000" w:rsidP="00000000" w:rsidRDefault="00000000" w:rsidRPr="00000000" w14:paraId="000000EB">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Verifique se os filtros f</w:t>
      </w:r>
      <w:r w:rsidDel="00000000" w:rsidR="00000000" w:rsidRPr="00000000">
        <w:rPr>
          <w:rFonts w:ascii="Times" w:cs="Times" w:eastAsia="Times" w:hAnsi="Times"/>
          <w:vertAlign w:val="subscript"/>
          <w:rtl w:val="0"/>
        </w:rPr>
        <w:t xml:space="preserve">1</w:t>
      </w:r>
      <w:r w:rsidDel="00000000" w:rsidR="00000000" w:rsidRPr="00000000">
        <w:rPr>
          <w:rFonts w:ascii="Times" w:cs="Times" w:eastAsia="Times" w:hAnsi="Times"/>
          <w:rtl w:val="0"/>
        </w:rPr>
        <w:t xml:space="preserve"> e f</w:t>
      </w:r>
      <w:r w:rsidDel="00000000" w:rsidR="00000000" w:rsidRPr="00000000">
        <w:rPr>
          <w:rFonts w:ascii="Times" w:cs="Times" w:eastAsia="Times" w:hAnsi="Times"/>
          <w:vertAlign w:val="subscript"/>
          <w:rtl w:val="0"/>
        </w:rPr>
        <w:t xml:space="preserve">2</w:t>
      </w:r>
      <w:r w:rsidDel="00000000" w:rsidR="00000000" w:rsidRPr="00000000">
        <w:rPr>
          <w:rFonts w:ascii="Times" w:cs="Times" w:eastAsia="Times" w:hAnsi="Times"/>
          <w:rtl w:val="0"/>
        </w:rPr>
        <w:t xml:space="preserve"> a seguir são separáveis.</w:t>
      </w:r>
    </w:p>
    <w:p w:rsidR="00000000" w:rsidDel="00000000" w:rsidP="00000000" w:rsidRDefault="00000000" w:rsidRPr="00000000" w14:paraId="000000EC">
      <w:pPr>
        <w:widowControl w:val="0"/>
        <w:spacing w:after="100" w:lineRule="auto"/>
        <w:contextualSpacing w:val="0"/>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2292858" cy="90678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92858" cy="906780"/>
                    </a:xfrm>
                    <a:prstGeom prst="rect"/>
                    <a:ln/>
                  </pic:spPr>
                </pic:pic>
              </a:graphicData>
            </a:graphic>
          </wp:inline>
        </w:drawing>
      </w:r>
      <w:r w:rsidDel="00000000" w:rsidR="00000000" w:rsidRPr="00000000">
        <w:rPr>
          <w:rFonts w:ascii="Times" w:cs="Times" w:eastAsia="Times" w:hAnsi="Times"/>
        </w:rPr>
        <w:drawing>
          <wp:inline distB="114300" distT="114300" distL="114300" distR="114300">
            <wp:extent cx="2677467" cy="94678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77467" cy="94678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w:t>
        <w:tab/>
        <w:t xml:space="preserve">f</w:t>
      </w:r>
      <w:r w:rsidDel="00000000" w:rsidR="00000000" w:rsidRPr="00000000">
        <w:rPr>
          <w:rFonts w:ascii="Times" w:cs="Times" w:eastAsia="Times" w:hAnsi="Times"/>
          <w:color w:val="4a86e8"/>
          <w:vertAlign w:val="subscript"/>
          <w:rtl w:val="0"/>
        </w:rPr>
        <w:t xml:space="preserve">1</w:t>
      </w:r>
      <w:ins w:author="Lucas Racoci" w:id="0" w:date="2017-04-25T22:55:52Z">
        <w:r w:rsidDel="00000000" w:rsidR="00000000" w:rsidRPr="00000000">
          <w:rPr>
            <w:rFonts w:ascii="Times" w:cs="Times" w:eastAsia="Times" w:hAnsi="Times"/>
            <w:color w:val="4a86e8"/>
            <w:rtl w:val="0"/>
            <w:rPrChange w:author="Lucas Racoci" w:id="1" w:date="2017-04-25T22:55:52Z">
              <w:rPr>
                <w:rFonts w:ascii="Times" w:cs="Times" w:eastAsia="Times" w:hAnsi="Times"/>
                <w:color w:val="4a86e8"/>
                <w:vertAlign w:val="subscript"/>
              </w:rPr>
            </w:rPrChange>
          </w:rPr>
          <w:t xml:space="preserve"> = [⅓,⅓,⅓]</w:t>
        </w:r>
        <w:r w:rsidDel="00000000" w:rsidR="00000000" w:rsidRPr="00000000">
          <w:rPr>
            <w:rFonts w:ascii="Times" w:cs="Times" w:eastAsia="Times" w:hAnsi="Times"/>
            <w:color w:val="4a86e8"/>
            <w:vertAlign w:val="superscript"/>
            <w:rtl w:val="0"/>
            <w:rPrChange w:author="Lucas Racoci" w:id="1" w:date="2017-04-25T22:55:52Z">
              <w:rPr>
                <w:rFonts w:ascii="Times" w:cs="Times" w:eastAsia="Times" w:hAnsi="Times"/>
                <w:color w:val="4a86e8"/>
                <w:vertAlign w:val="subscript"/>
              </w:rPr>
            </w:rPrChange>
          </w:rPr>
          <w:t xml:space="preserve">T</w:t>
        </w:r>
        <w:r w:rsidDel="00000000" w:rsidR="00000000" w:rsidRPr="00000000">
          <w:rPr>
            <w:rFonts w:ascii="Times" w:cs="Times" w:eastAsia="Times" w:hAnsi="Times"/>
            <w:color w:val="4a86e8"/>
            <w:rtl w:val="0"/>
            <w:rPrChange w:author="Lucas Racoci" w:id="1" w:date="2017-04-25T22:55:52Z">
              <w:rPr>
                <w:rFonts w:ascii="Times" w:cs="Times" w:eastAsia="Times" w:hAnsi="Times"/>
                <w:color w:val="4a86e8"/>
                <w:vertAlign w:val="subscript"/>
              </w:rPr>
            </w:rPrChange>
          </w:rPr>
          <w:t xml:space="preserve"> · </w:t>
        </w:r>
        <w:r w:rsidDel="00000000" w:rsidR="00000000" w:rsidRPr="00000000">
          <w:rPr>
            <w:rFonts w:ascii="Times" w:cs="Times" w:eastAsia="Times" w:hAnsi="Times"/>
            <w:color w:val="4a86e8"/>
            <w:rtl w:val="0"/>
            <w:rPrChange w:author="Lucas Racoci" w:id="1" w:date="2017-04-25T22:55:52Z">
              <w:rPr>
                <w:rFonts w:ascii="Times" w:cs="Times" w:eastAsia="Times" w:hAnsi="Times"/>
                <w:color w:val="4a86e8"/>
                <w:vertAlign w:val="subscript"/>
              </w:rPr>
            </w:rPrChange>
          </w:rPr>
          <w:t xml:space="preserve">[⅓,⅓,⅓]</w:t>
        </w:r>
      </w:ins>
      <w:del w:author="Lucas Racoci" w:id="0" w:date="2017-04-25T22:55:52Z">
        <w:r w:rsidDel="00000000" w:rsidR="00000000" w:rsidRPr="00000000">
          <w:rPr>
            <w:rFonts w:ascii="Times" w:cs="Times" w:eastAsia="Times" w:hAnsi="Times"/>
            <w:color w:val="4a86e8"/>
            <w:rtl w:val="0"/>
            <w:rPrChange w:author="Lucas Racoci" w:id="1" w:date="2017-04-25T22:55:52Z">
              <w:rPr>
                <w:rFonts w:ascii="Times" w:cs="Times" w:eastAsia="Times" w:hAnsi="Times"/>
                <w:color w:val="4a86e8"/>
              </w:rPr>
            </w:rPrChange>
          </w:rPr>
          <w:delText xml:space="preserve"> não é separável.</w:delText>
        </w:r>
      </w:del>
      <w:r w:rsidDel="00000000" w:rsidR="00000000" w:rsidRPr="00000000">
        <w:rPr>
          <w:rtl w:val="0"/>
        </w:rPr>
      </w:r>
    </w:p>
    <w:p w:rsidR="00000000" w:rsidDel="00000000" w:rsidP="00000000" w:rsidRDefault="00000000" w:rsidRPr="00000000" w14:paraId="000000EE">
      <w:pPr>
        <w:widowControl w:val="0"/>
        <w:spacing w:after="100" w:lineRule="auto"/>
        <w:contextualSpacing w:val="0"/>
        <w:rPr>
          <w:rFonts w:ascii="Times" w:cs="Times" w:eastAsia="Times" w:hAnsi="Times"/>
          <w:color w:val="ff9900"/>
        </w:rPr>
      </w:pPr>
      <w:r w:rsidDel="00000000" w:rsidR="00000000" w:rsidRPr="00000000">
        <w:rPr>
          <w:rFonts w:ascii="Times" w:cs="Times" w:eastAsia="Times" w:hAnsi="Times"/>
          <w:color w:val="4a86e8"/>
          <w:rtl w:val="0"/>
        </w:rPr>
        <w:tab/>
      </w:r>
      <w:r w:rsidDel="00000000" w:rsidR="00000000" w:rsidRPr="00000000">
        <w:rPr>
          <w:rFonts w:ascii="Times" w:cs="Times" w:eastAsia="Times" w:hAnsi="Times"/>
          <w:color w:val="ff9900"/>
          <w:rtl w:val="0"/>
        </w:rPr>
        <w:t xml:space="preserve">Não da pra fazer: ⅓ [1 1 1]</w:t>
      </w:r>
      <w:r w:rsidDel="00000000" w:rsidR="00000000" w:rsidRPr="00000000">
        <w:rPr>
          <w:rFonts w:ascii="Times" w:cs="Times" w:eastAsia="Times" w:hAnsi="Times"/>
          <w:color w:val="4a86e8"/>
          <w:vertAlign w:val="superscript"/>
          <w:rtl w:val="0"/>
        </w:rPr>
        <w:t xml:space="preserve">T   </w:t>
      </w:r>
      <w:r w:rsidDel="00000000" w:rsidR="00000000" w:rsidRPr="00000000">
        <w:rPr>
          <w:rFonts w:ascii="Times" w:cs="Times" w:eastAsia="Times" w:hAnsi="Times"/>
          <w:color w:val="ff9900"/>
          <w:rtl w:val="0"/>
        </w:rPr>
        <w:t xml:space="preserve"> . ⅓  [1 1 1] =  f1 ? Me parece separável:  https://en.wikipedia.org/wiki/Separable_filter</w:t>
      </w:r>
      <w:r w:rsidDel="00000000" w:rsidR="00000000" w:rsidRPr="00000000">
        <w:rPr>
          <w:rtl w:val="0"/>
        </w:rPr>
      </w:r>
    </w:p>
    <w:p w:rsidR="00000000" w:rsidDel="00000000" w:rsidP="00000000" w:rsidRDefault="00000000" w:rsidRPr="00000000" w14:paraId="000000EF">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ab/>
        <w:tab/>
        <w:t xml:space="preserve">f</w:t>
      </w:r>
      <w:r w:rsidDel="00000000" w:rsidR="00000000" w:rsidRPr="00000000">
        <w:rPr>
          <w:rFonts w:ascii="Times" w:cs="Times" w:eastAsia="Times" w:hAnsi="Times"/>
          <w:color w:val="4a86e8"/>
          <w:vertAlign w:val="subscript"/>
          <w:rtl w:val="0"/>
        </w:rPr>
        <w:t xml:space="preserve">2</w:t>
      </w:r>
      <w:r w:rsidDel="00000000" w:rsidR="00000000" w:rsidRPr="00000000">
        <w:rPr>
          <w:rFonts w:ascii="Times" w:cs="Times" w:eastAsia="Times" w:hAnsi="Times"/>
          <w:color w:val="4a86e8"/>
          <w:rtl w:val="0"/>
        </w:rPr>
        <w:t xml:space="preserve"> = [¼ ½ ¼]</w:t>
      </w:r>
      <w:r w:rsidDel="00000000" w:rsidR="00000000" w:rsidRPr="00000000">
        <w:rPr>
          <w:rFonts w:ascii="Times" w:cs="Times" w:eastAsia="Times" w:hAnsi="Times"/>
          <w:color w:val="4a86e8"/>
          <w:vertAlign w:val="superscript"/>
          <w:rtl w:val="0"/>
        </w:rPr>
        <w:t xml:space="preserve">T</w:t>
      </w:r>
      <w:r w:rsidDel="00000000" w:rsidR="00000000" w:rsidRPr="00000000">
        <w:rPr>
          <w:rFonts w:ascii="Times" w:cs="Times" w:eastAsia="Times" w:hAnsi="Times"/>
          <w:color w:val="4a86e8"/>
          <w:rtl w:val="0"/>
        </w:rPr>
        <w:t xml:space="preserve"> ·  [¼ ½ ¼] , portanto é separável</w:t>
      </w:r>
    </w:p>
    <w:p w:rsidR="00000000" w:rsidDel="00000000" w:rsidP="00000000" w:rsidRDefault="00000000" w:rsidRPr="00000000" w14:paraId="000000F0">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Por que o operador Laplaciano não é adequado para detectar bordas em uma imagem?</w:t>
      </w:r>
    </w:p>
    <w:p w:rsidR="00000000" w:rsidDel="00000000" w:rsidP="00000000" w:rsidRDefault="00000000" w:rsidRPr="00000000" w14:paraId="000000F1">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w:t>
      </w:r>
    </w:p>
    <w:p w:rsidR="00000000" w:rsidDel="00000000" w:rsidP="00000000" w:rsidRDefault="00000000" w:rsidRPr="00000000" w14:paraId="000000F2">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Por ser uma aproximação de uma derivada de segunda ordem, o operador laplaciano é sensível a ruídos de maneira inaceitável.</w:t>
      </w:r>
    </w:p>
    <w:p w:rsidR="00000000" w:rsidDel="00000000" w:rsidP="00000000" w:rsidRDefault="00000000" w:rsidRPr="00000000" w14:paraId="000000F3">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Solução: Suavizar a imagem com um filtro gaussiano antes de aplicar o laplaciano para detectar bordas.</w:t>
      </w:r>
    </w:p>
    <w:p w:rsidR="00000000" w:rsidDel="00000000" w:rsidP="00000000" w:rsidRDefault="00000000" w:rsidRPr="00000000" w14:paraId="000000F4">
      <w:pPr>
        <w:widowControl w:val="0"/>
        <w:spacing w:after="100" w:lineRule="auto"/>
        <w:contextualSpacing w:val="0"/>
        <w:rPr>
          <w:rFonts w:ascii="Times" w:cs="Times" w:eastAsia="Times" w:hAnsi="Times"/>
          <w:color w:val="4a86e8"/>
        </w:rPr>
      </w:pPr>
      <w:r w:rsidDel="00000000" w:rsidR="00000000" w:rsidRPr="00000000">
        <w:rPr>
          <w:rtl w:val="0"/>
        </w:rPr>
      </w:r>
    </w:p>
    <w:p w:rsidR="00000000" w:rsidDel="00000000" w:rsidP="00000000" w:rsidRDefault="00000000" w:rsidRPr="00000000" w14:paraId="000000F5">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O que é um operador de bordas isotrópico?</w:t>
      </w:r>
    </w:p>
    <w:p w:rsidR="00000000" w:rsidDel="00000000" w:rsidP="00000000" w:rsidRDefault="00000000" w:rsidRPr="00000000" w14:paraId="000000F6">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Resposta:</w:t>
      </w:r>
    </w:p>
    <w:p w:rsidR="00000000" w:rsidDel="00000000" w:rsidP="00000000" w:rsidRDefault="00000000" w:rsidRPr="00000000" w14:paraId="000000F7">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Operadores de bordas isotrópicos detectam bordas em todas as direções (não só diagonal, horizontal, vertical, como alguns).</w:t>
      </w:r>
    </w:p>
    <w:p w:rsidR="00000000" w:rsidDel="00000000" w:rsidP="00000000" w:rsidRDefault="00000000" w:rsidRPr="00000000" w14:paraId="000000F8">
      <w:pPr>
        <w:widowControl w:val="0"/>
        <w:spacing w:after="100" w:lineRule="auto"/>
        <w:contextualSpacing w:val="0"/>
        <w:rPr>
          <w:rFonts w:ascii="Times" w:cs="Times" w:eastAsia="Times" w:hAnsi="Times"/>
          <w:color w:val="4a86e8"/>
        </w:rPr>
      </w:pPr>
      <w:r w:rsidDel="00000000" w:rsidR="00000000" w:rsidRPr="00000000">
        <w:rPr>
          <w:rFonts w:ascii="Times" w:cs="Times" w:eastAsia="Times" w:hAnsi="Times"/>
          <w:color w:val="4a86e8"/>
          <w:rtl w:val="0"/>
        </w:rPr>
        <w:t xml:space="preserve">Um exemplo é o operador laplaciano.</w:t>
      </w:r>
    </w:p>
    <w:p w:rsidR="00000000" w:rsidDel="00000000" w:rsidP="00000000" w:rsidRDefault="00000000" w:rsidRPr="00000000" w14:paraId="000000F9">
      <w:pPr>
        <w:widowControl w:val="0"/>
        <w:numPr>
          <w:ilvl w:val="0"/>
          <w:numId w:val="1"/>
        </w:numPr>
        <w:spacing w:after="10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Diferencie as técnicas de limiarização global e local.</w:t>
      </w:r>
    </w:p>
    <w:p w:rsidR="00000000" w:rsidDel="00000000" w:rsidP="00000000" w:rsidRDefault="00000000" w:rsidRPr="00000000" w14:paraId="000000FA">
      <w:pPr>
        <w:widowControl w:val="0"/>
        <w:spacing w:after="100" w:lineRule="auto"/>
        <w:contextualSpacing w:val="0"/>
        <w:rPr/>
      </w:pPr>
      <w:r w:rsidDel="00000000" w:rsidR="00000000" w:rsidRPr="00000000">
        <w:rPr>
          <w:rFonts w:ascii="Times" w:cs="Times" w:eastAsia="Times" w:hAnsi="Times"/>
          <w:color w:val="4a86e8"/>
          <w:rtl w:val="0"/>
        </w:rPr>
        <w:t xml:space="preserve">Resposta: A limiarização global leva em conta os mínimos globais do histograma para encontrar os limites entre objetos. No entanto, na prática, essa estratégia não funciona bem, e vale mais a pena calcular limiares se baseando em partes menores do histograma. localmente. Um desses métodos se baseia em janelas deslizantes.</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Araújo" w:id="0" w:date="2017-04-26T17:52:19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pode-se dizer ainda que o filtro da média é linear e o da mediana é não-linear</w:t>
      </w:r>
    </w:p>
  </w:comment>
  <w:comment w:author="Lucas Araújo" w:id="1" w:date="2017-04-26T18:14:54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multimodal e amodal?</w:t>
      </w:r>
    </w:p>
  </w:comment>
  <w:comment w:author="Lucas Racoci" w:id="2" w:date="2017-04-26T18:21:03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Amodal?</w:t>
      </w:r>
    </w:p>
  </w:comment>
  <w:comment w:author="Lucas Racoci" w:id="3" w:date="2017-04-26T18:23:25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questão pergunta como a moda pode ser calculada a partir do histograma por isso acho razoável supor que só há uma.</w:t>
      </w:r>
    </w:p>
  </w:comment>
  <w:comment w:author="Lucas Araújo" w:id="4" w:date="2017-04-26T18:25:10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posso ter vários picos do mesmo nível (por exemplo, imagem exatamente 50% branca e 50% preta), daí seria um caso bimodal. Então a ideia seria achar "todos os picos do histograma" (ou seja, histogramas pode ter vários pontos de máximo)</w:t>
      </w:r>
    </w:p>
  </w:comment>
  <w:comment w:author="Lucas Araújo" w:id="5" w:date="2017-04-26T18:25:59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Amodal: se a imagem tiver menos píxels que possíveis níveis de cinza e cada pixel tiver um valor diferente, então a imagem não tem moda</w:t>
      </w:r>
    </w:p>
  </w:comment>
  <w:comment w:author="Lucas Racoci" w:id="6" w:date="2017-04-26T18:26:44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 caso não seriam todos considerados a moda?</w:t>
      </w:r>
    </w:p>
  </w:comment>
  <w:comment w:author="Lucas Racoci" w:id="7" w:date="2017-04-26T18:28:51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acordo com o wikipedia (fonte incontestável):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happen that there are two or more numbers which occur equally often and more often than any other number. In this case there is no agreed definition of mode. "</w:t>
      </w:r>
    </w:p>
  </w:comment>
  <w:comment w:author="Lucas Araújo" w:id="8" w:date="2017-04-26T18:30:43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 fonte incontestável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http://mathworld.wolfram.com/Mode.html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w:font w:name="Ubuntu Mon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Calibri" w:cs="Calibri" w:eastAsia="Calibri" w:hAnsi="Calibri"/>
      <w:b w:val="1"/>
      <w:color w:val="00ff00"/>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b w:val="1"/>
      <w:color w:val="4a86e8"/>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b w:val="1"/>
      <w:color w:val="00c7c7"/>
      <w:sz w:val="28"/>
      <w:szCs w:val="28"/>
    </w:rPr>
  </w:style>
  <w:style w:type="paragraph" w:styleId="Heading4">
    <w:name w:val="heading 4"/>
    <w:basedOn w:val="Normal"/>
    <w:next w:val="Normal"/>
    <w:pPr>
      <w:keepNext w:val="1"/>
      <w:keepLines w:val="1"/>
      <w:spacing w:after="80" w:before="160" w:lineRule="auto"/>
    </w:pPr>
    <w:rPr>
      <w:b w:val="1"/>
      <w:color w:val="7f6000"/>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alibri" w:cs="Calibri" w:eastAsia="Calibri" w:hAnsi="Calibri"/>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